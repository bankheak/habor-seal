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3117" w14:textId="14E51EE2" w:rsidR="002E175A" w:rsidRDefault="00E9576C" w:rsidP="00553762">
      <w:pPr>
        <w:shd w:val="clear" w:color="auto" w:fill="FFFFFF"/>
        <w:spacing w:after="0" w:line="480" w:lineRule="auto"/>
        <w:rPr>
          <w:rFonts w:ascii="Times New Roman" w:eastAsia="Times New Roman" w:hAnsi="Times New Roman" w:cs="Times New Roman"/>
          <w:b/>
          <w:bCs/>
          <w:i/>
          <w:iCs/>
          <w:sz w:val="24"/>
          <w:szCs w:val="24"/>
        </w:rPr>
      </w:pPr>
      <w:bookmarkStart w:id="0" w:name="_Hlk94613161"/>
      <w:r>
        <w:rPr>
          <w:rFonts w:ascii="Times New Roman" w:eastAsia="Times New Roman" w:hAnsi="Times New Roman" w:cs="Times New Roman"/>
          <w:b/>
          <w:bCs/>
          <w:sz w:val="24"/>
          <w:szCs w:val="24"/>
        </w:rPr>
        <w:t xml:space="preserve">Effects of </w:t>
      </w:r>
      <w:r w:rsidR="00FD41E1">
        <w:rPr>
          <w:rFonts w:ascii="Times New Roman" w:eastAsia="Times New Roman" w:hAnsi="Times New Roman" w:cs="Times New Roman"/>
          <w:b/>
          <w:bCs/>
          <w:sz w:val="24"/>
          <w:szCs w:val="24"/>
        </w:rPr>
        <w:t>a</w:t>
      </w:r>
      <w:r w:rsidR="002E175A">
        <w:rPr>
          <w:rFonts w:ascii="Times New Roman" w:eastAsia="Times New Roman" w:hAnsi="Times New Roman" w:cs="Times New Roman"/>
          <w:b/>
          <w:bCs/>
          <w:sz w:val="24"/>
          <w:szCs w:val="24"/>
        </w:rPr>
        <w:t xml:space="preserve">nthropogenic </w:t>
      </w:r>
      <w:r w:rsidR="00FD41E1">
        <w:rPr>
          <w:rFonts w:ascii="Times New Roman" w:eastAsia="Times New Roman" w:hAnsi="Times New Roman" w:cs="Times New Roman"/>
          <w:b/>
          <w:bCs/>
          <w:sz w:val="24"/>
          <w:szCs w:val="24"/>
        </w:rPr>
        <w:t>n</w:t>
      </w:r>
      <w:r w:rsidR="002E175A">
        <w:rPr>
          <w:rFonts w:ascii="Times New Roman" w:eastAsia="Times New Roman" w:hAnsi="Times New Roman" w:cs="Times New Roman"/>
          <w:b/>
          <w:bCs/>
          <w:sz w:val="24"/>
          <w:szCs w:val="24"/>
        </w:rPr>
        <w:t xml:space="preserve">oise on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aul-out </w:t>
      </w:r>
      <w:r w:rsidR="00FD41E1">
        <w:rPr>
          <w:rFonts w:ascii="Times New Roman" w:eastAsia="Times New Roman" w:hAnsi="Times New Roman" w:cs="Times New Roman"/>
          <w:b/>
          <w:bCs/>
          <w:sz w:val="24"/>
          <w:szCs w:val="24"/>
        </w:rPr>
        <w:t>n</w:t>
      </w:r>
      <w:r>
        <w:rPr>
          <w:rFonts w:ascii="Times New Roman" w:eastAsia="Times New Roman" w:hAnsi="Times New Roman" w:cs="Times New Roman"/>
          <w:b/>
          <w:bCs/>
          <w:sz w:val="24"/>
          <w:szCs w:val="24"/>
        </w:rPr>
        <w:t>umbers</w:t>
      </w:r>
      <w:r w:rsidR="002E175A">
        <w:rPr>
          <w:rFonts w:ascii="Times New Roman" w:eastAsia="Times New Roman" w:hAnsi="Times New Roman" w:cs="Times New Roman"/>
          <w:b/>
          <w:bCs/>
          <w:sz w:val="24"/>
          <w:szCs w:val="24"/>
        </w:rPr>
        <w:t xml:space="preserve"> of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arbor </w:t>
      </w:r>
      <w:r w:rsidR="00FD41E1">
        <w:rPr>
          <w:rFonts w:ascii="Times New Roman" w:eastAsia="Times New Roman" w:hAnsi="Times New Roman" w:cs="Times New Roman"/>
          <w:b/>
          <w:bCs/>
          <w:sz w:val="24"/>
          <w:szCs w:val="24"/>
        </w:rPr>
        <w:t>s</w:t>
      </w:r>
      <w:r w:rsidR="002E175A">
        <w:rPr>
          <w:rFonts w:ascii="Times New Roman" w:eastAsia="Times New Roman" w:hAnsi="Times New Roman" w:cs="Times New Roman"/>
          <w:b/>
          <w:bCs/>
          <w:sz w:val="24"/>
          <w:szCs w:val="24"/>
        </w:rPr>
        <w:t>eals (</w:t>
      </w:r>
      <w:r w:rsidR="002E175A">
        <w:rPr>
          <w:rFonts w:ascii="Times New Roman" w:eastAsia="Times New Roman" w:hAnsi="Times New Roman" w:cs="Times New Roman"/>
          <w:b/>
          <w:bCs/>
          <w:i/>
          <w:iCs/>
          <w:sz w:val="24"/>
          <w:szCs w:val="24"/>
        </w:rPr>
        <w:t>Phoca vitulina)</w:t>
      </w:r>
    </w:p>
    <w:p w14:paraId="67FED31E" w14:textId="105DD102" w:rsidR="002E175A" w:rsidRPr="00134821" w:rsidRDefault="002E175A" w:rsidP="00553762">
      <w:pPr>
        <w:shd w:val="clear" w:color="auto" w:fill="FFFFFF"/>
        <w:spacing w:after="0" w:line="480" w:lineRule="auto"/>
        <w:rPr>
          <w:rFonts w:ascii="Times New Roman" w:eastAsia="Times New Roman" w:hAnsi="Times New Roman" w:cs="Times New Roman"/>
          <w:sz w:val="24"/>
          <w:szCs w:val="24"/>
          <w:lang w:val="es-MX"/>
        </w:rPr>
      </w:pPr>
      <w:r w:rsidRPr="00134821">
        <w:rPr>
          <w:rFonts w:ascii="Times New Roman" w:eastAsia="Times New Roman" w:hAnsi="Times New Roman" w:cs="Times New Roman"/>
          <w:sz w:val="24"/>
          <w:szCs w:val="24"/>
          <w:lang w:val="es-MX"/>
        </w:rPr>
        <w:t>Kyra Bankhead</w:t>
      </w:r>
      <w:r w:rsidR="006200C5" w:rsidRPr="00134821">
        <w:rPr>
          <w:rFonts w:ascii="Times New Roman" w:eastAsia="Times New Roman" w:hAnsi="Times New Roman" w:cs="Times New Roman"/>
          <w:sz w:val="24"/>
          <w:szCs w:val="24"/>
          <w:vertAlign w:val="superscript"/>
          <w:lang w:val="es-MX"/>
        </w:rPr>
        <w:t>a</w:t>
      </w:r>
      <w:r w:rsidRPr="00134821">
        <w:rPr>
          <w:rFonts w:ascii="Times New Roman" w:eastAsia="Times New Roman" w:hAnsi="Times New Roman" w:cs="Times New Roman"/>
          <w:sz w:val="24"/>
          <w:szCs w:val="24"/>
          <w:lang w:val="es-MX"/>
        </w:rPr>
        <w:t xml:space="preserve">, </w:t>
      </w:r>
      <w:r w:rsidR="00905573" w:rsidRPr="00134821">
        <w:rPr>
          <w:rFonts w:ascii="Times New Roman" w:eastAsia="Times New Roman" w:hAnsi="Times New Roman" w:cs="Times New Roman"/>
          <w:sz w:val="24"/>
          <w:szCs w:val="24"/>
          <w:lang w:val="es-MX"/>
        </w:rPr>
        <w:t>Grace Freeman</w:t>
      </w:r>
      <w:r w:rsidR="00FB36F6">
        <w:rPr>
          <w:rFonts w:ascii="Times New Roman" w:eastAsia="Times New Roman" w:hAnsi="Times New Roman" w:cs="Times New Roman"/>
          <w:sz w:val="24"/>
          <w:szCs w:val="24"/>
          <w:vertAlign w:val="superscript"/>
          <w:lang w:val="es-MX"/>
        </w:rPr>
        <w:t>b</w:t>
      </w:r>
      <w:r w:rsidR="00905573" w:rsidRPr="00134821">
        <w:rPr>
          <w:rFonts w:ascii="Times New Roman" w:eastAsia="Times New Roman" w:hAnsi="Times New Roman" w:cs="Times New Roman"/>
          <w:sz w:val="24"/>
          <w:szCs w:val="24"/>
          <w:lang w:val="es-MX"/>
        </w:rPr>
        <w:t xml:space="preserve">, </w:t>
      </w:r>
      <w:r w:rsidRPr="00134821">
        <w:rPr>
          <w:rFonts w:ascii="Times New Roman" w:eastAsia="Times New Roman" w:hAnsi="Times New Roman" w:cs="Times New Roman"/>
          <w:sz w:val="24"/>
          <w:szCs w:val="24"/>
          <w:lang w:val="es-MX"/>
        </w:rPr>
        <w:t xml:space="preserve">Wyatt </w:t>
      </w:r>
      <w:r w:rsidRPr="00134821">
        <w:rPr>
          <w:rFonts w:ascii="Times New Roman" w:hAnsi="Times New Roman" w:cs="Times New Roman"/>
          <w:sz w:val="24"/>
          <w:szCs w:val="24"/>
          <w:lang w:val="es-MX"/>
        </w:rPr>
        <w:t>Heimbichner</w:t>
      </w:r>
      <w:r w:rsidR="00FD5E4E" w:rsidRPr="00134821">
        <w:rPr>
          <w:rFonts w:ascii="Times New Roman" w:hAnsi="Times New Roman" w:cs="Times New Roman"/>
          <w:sz w:val="24"/>
          <w:szCs w:val="24"/>
          <w:lang w:val="es-MX"/>
        </w:rPr>
        <w:t xml:space="preserve"> </w:t>
      </w:r>
      <w:r w:rsidRPr="00134821">
        <w:rPr>
          <w:rFonts w:ascii="Times New Roman" w:hAnsi="Times New Roman" w:cs="Times New Roman"/>
          <w:sz w:val="24"/>
          <w:szCs w:val="24"/>
          <w:lang w:val="es-MX"/>
        </w:rPr>
        <w:t>Goebel</w:t>
      </w:r>
      <w:r w:rsidR="006200C5" w:rsidRPr="00134821">
        <w:rPr>
          <w:rFonts w:ascii="Times New Roman" w:hAnsi="Times New Roman" w:cs="Times New Roman"/>
          <w:sz w:val="24"/>
          <w:szCs w:val="24"/>
          <w:vertAlign w:val="superscript"/>
          <w:lang w:val="es-MX"/>
        </w:rPr>
        <w:t>a</w:t>
      </w:r>
      <w:r w:rsidRPr="00134821">
        <w:rPr>
          <w:rFonts w:ascii="Times New Roman" w:hAnsi="Times New Roman" w:cs="Times New Roman"/>
          <w:sz w:val="24"/>
          <w:szCs w:val="24"/>
          <w:lang w:val="es-MX"/>
        </w:rPr>
        <w:t xml:space="preserve"> &amp; Alejandro Acevedo-</w:t>
      </w:r>
      <w:r w:rsidR="00905573" w:rsidRPr="00134821">
        <w:rPr>
          <w:rFonts w:ascii="Times New Roman" w:hAnsi="Times New Roman" w:cs="Times New Roman"/>
          <w:sz w:val="24"/>
          <w:szCs w:val="24"/>
          <w:lang w:val="es-MX"/>
        </w:rPr>
        <w:t>Gutiérrez</w:t>
      </w:r>
      <w:r w:rsidR="006200C5" w:rsidRPr="00134821">
        <w:rPr>
          <w:rFonts w:ascii="Times New Roman" w:hAnsi="Times New Roman" w:cs="Times New Roman"/>
          <w:sz w:val="24"/>
          <w:szCs w:val="24"/>
          <w:vertAlign w:val="superscript"/>
          <w:lang w:val="es-MX"/>
        </w:rPr>
        <w:t>a</w:t>
      </w:r>
      <w:r w:rsidRPr="00134821">
        <w:rPr>
          <w:rFonts w:ascii="Times New Roman" w:hAnsi="Times New Roman" w:cs="Times New Roman"/>
          <w:sz w:val="24"/>
          <w:szCs w:val="24"/>
          <w:lang w:val="es-MX"/>
        </w:rPr>
        <w:t>.</w:t>
      </w:r>
    </w:p>
    <w:p w14:paraId="59DAC809" w14:textId="2382DDF6" w:rsidR="00DC6637" w:rsidRDefault="00DC6637" w:rsidP="00DC6637">
      <w:pPr>
        <w:shd w:val="clear" w:color="auto" w:fill="FFFFFF"/>
        <w:spacing w:after="0" w:line="480" w:lineRule="auto"/>
        <w:rPr>
          <w:rFonts w:ascii="Times New Roman" w:eastAsia="Times New Roman" w:hAnsi="Times New Roman" w:cs="Times New Roman"/>
          <w:b/>
          <w:bCs/>
          <w:sz w:val="24"/>
          <w:szCs w:val="24"/>
          <w:lang w:val="es-MX"/>
        </w:rPr>
      </w:pPr>
    </w:p>
    <w:p w14:paraId="6E89DCFD" w14:textId="2286D397" w:rsidR="00630A3B" w:rsidRPr="00134821" w:rsidRDefault="00FB36F6" w:rsidP="00DC6637">
      <w:pPr>
        <w:shd w:val="clear" w:color="auto" w:fill="FFFFFF"/>
        <w:spacing w:after="0" w:line="480" w:lineRule="auto"/>
        <w:rPr>
          <w:rFonts w:ascii="Times New Roman" w:eastAsia="Times New Roman" w:hAnsi="Times New Roman" w:cs="Times New Roman"/>
          <w:sz w:val="24"/>
          <w:szCs w:val="24"/>
        </w:rPr>
      </w:pPr>
      <w:r w:rsidRPr="00134821">
        <w:rPr>
          <w:rFonts w:ascii="Times New Roman" w:eastAsia="Times New Roman" w:hAnsi="Times New Roman" w:cs="Times New Roman"/>
          <w:sz w:val="24"/>
          <w:szCs w:val="24"/>
          <w:vertAlign w:val="superscript"/>
        </w:rPr>
        <w:t>a</w:t>
      </w:r>
      <w:r w:rsidRPr="00134821">
        <w:rPr>
          <w:rFonts w:ascii="Times New Roman" w:eastAsia="Times New Roman" w:hAnsi="Times New Roman" w:cs="Times New Roman"/>
          <w:sz w:val="24"/>
          <w:szCs w:val="24"/>
        </w:rPr>
        <w:t>Department of Biology, Western Washington University, 516 High St., Bellingham, WA, 98225-9160</w:t>
      </w:r>
      <w:r w:rsidRPr="00B16D2B">
        <w:rPr>
          <w:rFonts w:ascii="Times New Roman" w:eastAsia="Times New Roman" w:hAnsi="Times New Roman" w:cs="Times New Roman"/>
          <w:sz w:val="24"/>
          <w:szCs w:val="24"/>
        </w:rPr>
        <w:t xml:space="preserve">, USA; </w:t>
      </w:r>
      <w:r w:rsidRPr="00134821">
        <w:rPr>
          <w:rFonts w:ascii="Times New Roman" w:eastAsia="Times New Roman" w:hAnsi="Times New Roman" w:cs="Times New Roman"/>
          <w:sz w:val="24"/>
          <w:szCs w:val="24"/>
          <w:vertAlign w:val="superscript"/>
        </w:rPr>
        <w:t>b</w:t>
      </w:r>
      <w:r w:rsidR="00B64F5E" w:rsidRPr="00B16D2B">
        <w:rPr>
          <w:rFonts w:ascii="Times New Roman" w:eastAsia="Times New Roman" w:hAnsi="Times New Roman" w:cs="Times New Roman"/>
          <w:sz w:val="24"/>
          <w:szCs w:val="24"/>
        </w:rPr>
        <w:t>Education Analytics</w:t>
      </w:r>
      <w:r w:rsidR="00B16D2B" w:rsidRPr="00B16D2B">
        <w:rPr>
          <w:rFonts w:ascii="Times New Roman" w:eastAsia="Times New Roman" w:hAnsi="Times New Roman" w:cs="Times New Roman"/>
          <w:sz w:val="24"/>
          <w:szCs w:val="24"/>
        </w:rPr>
        <w:t xml:space="preserve"> Inc.</w:t>
      </w:r>
      <w:r w:rsidR="00B64F5E" w:rsidRPr="00B16D2B">
        <w:rPr>
          <w:rFonts w:ascii="Times New Roman" w:eastAsia="Times New Roman" w:hAnsi="Times New Roman" w:cs="Times New Roman"/>
          <w:sz w:val="24"/>
          <w:szCs w:val="24"/>
        </w:rPr>
        <w:t xml:space="preserve">, </w:t>
      </w:r>
      <w:r w:rsidR="00B16D2B" w:rsidRPr="00134821">
        <w:rPr>
          <w:rFonts w:ascii="Times New Roman" w:hAnsi="Times New Roman" w:cs="Times New Roman"/>
          <w:color w:val="202124"/>
          <w:sz w:val="24"/>
          <w:szCs w:val="24"/>
          <w:shd w:val="clear" w:color="auto" w:fill="FFFFFF"/>
        </w:rPr>
        <w:t>110 E Main St #1000, Madison, WI 53703, USA</w:t>
      </w:r>
    </w:p>
    <w:p w14:paraId="3AE78EEA" w14:textId="4ABD793B"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61E0AC6A" w14:textId="12CE1291" w:rsidR="00625CCF" w:rsidRPr="00134821" w:rsidRDefault="00625CCF" w:rsidP="00DC6637">
      <w:pPr>
        <w:shd w:val="clear" w:color="auto" w:fill="FFFFFF"/>
        <w:spacing w:after="0" w:line="480" w:lineRule="auto"/>
        <w:rPr>
          <w:rFonts w:ascii="Times New Roman" w:eastAsia="Times New Roman" w:hAnsi="Times New Roman" w:cs="Times New Roman"/>
          <w:sz w:val="24"/>
          <w:szCs w:val="24"/>
        </w:rPr>
      </w:pPr>
      <w:r w:rsidRPr="00134821">
        <w:rPr>
          <w:rFonts w:ascii="Times New Roman" w:eastAsia="Times New Roman" w:hAnsi="Times New Roman" w:cs="Times New Roman"/>
          <w:sz w:val="24"/>
          <w:szCs w:val="24"/>
        </w:rPr>
        <w:t xml:space="preserve">Corresponding Author: </w:t>
      </w:r>
      <w:r w:rsidRPr="00625CCF">
        <w:rPr>
          <w:rFonts w:ascii="Times New Roman" w:eastAsia="Times New Roman" w:hAnsi="Times New Roman" w:cs="Times New Roman"/>
          <w:b/>
          <w:bCs/>
          <w:sz w:val="24"/>
          <w:szCs w:val="24"/>
        </w:rPr>
        <w:t>Kyra Bankhead</w:t>
      </w:r>
      <w:r w:rsidRPr="00134821">
        <w:rPr>
          <w:rFonts w:ascii="Times New Roman" w:eastAsia="Times New Roman" w:hAnsi="Times New Roman" w:cs="Times New Roman"/>
          <w:sz w:val="24"/>
          <w:szCs w:val="24"/>
        </w:rPr>
        <w:t xml:space="preserve"> (email: </w:t>
      </w:r>
      <w:r w:rsidR="00DE20EF">
        <w:rPr>
          <w:rFonts w:ascii="Times New Roman" w:eastAsia="Times New Roman" w:hAnsi="Times New Roman" w:cs="Times New Roman"/>
          <w:sz w:val="24"/>
          <w:szCs w:val="24"/>
        </w:rPr>
        <w:t>bankheak@oregonstate</w:t>
      </w:r>
      <w:r w:rsidR="00AD37E7">
        <w:rPr>
          <w:rFonts w:ascii="Times New Roman" w:eastAsia="Times New Roman" w:hAnsi="Times New Roman" w:cs="Times New Roman"/>
          <w:sz w:val="24"/>
          <w:szCs w:val="24"/>
        </w:rPr>
        <w:t>.edu)</w:t>
      </w:r>
    </w:p>
    <w:p w14:paraId="5C172814" w14:textId="77777777"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21748F11" w14:textId="214B1E6C" w:rsidR="00F828D5" w:rsidRPr="002E175A" w:rsidRDefault="006241B3" w:rsidP="00DC6637">
      <w:pPr>
        <w:shd w:val="clear" w:color="auto" w:fill="FFFFFF"/>
        <w:spacing w:after="0" w:line="480" w:lineRule="auto"/>
        <w:rPr>
          <w:rFonts w:ascii="Times New Roman" w:eastAsia="Times New Roman" w:hAnsi="Times New Roman" w:cs="Times New Roman"/>
          <w:sz w:val="24"/>
          <w:szCs w:val="24"/>
        </w:rPr>
      </w:pPr>
      <w:r w:rsidRPr="002E175A">
        <w:rPr>
          <w:rFonts w:ascii="Times New Roman" w:eastAsia="Times New Roman" w:hAnsi="Times New Roman" w:cs="Times New Roman"/>
          <w:b/>
          <w:bCs/>
          <w:sz w:val="24"/>
          <w:szCs w:val="24"/>
        </w:rPr>
        <w:t>Abstrac</w:t>
      </w:r>
      <w:r w:rsidR="002A65F8" w:rsidRPr="002E175A">
        <w:rPr>
          <w:rFonts w:ascii="Times New Roman" w:eastAsia="Times New Roman" w:hAnsi="Times New Roman" w:cs="Times New Roman"/>
          <w:b/>
          <w:bCs/>
          <w:sz w:val="24"/>
          <w:szCs w:val="24"/>
        </w:rPr>
        <w:t>t</w:t>
      </w:r>
    </w:p>
    <w:p w14:paraId="7EFE4154" w14:textId="3448B0E6" w:rsidR="002B1D1E" w:rsidRPr="00D90A32" w:rsidRDefault="00B068EC" w:rsidP="00D90A32">
      <w:pPr>
        <w:shd w:val="clear" w:color="auto" w:fill="FFFFFF"/>
        <w:spacing w:after="0" w:line="480" w:lineRule="auto"/>
        <w:ind w:firstLine="720"/>
        <w:rPr>
          <w:rFonts w:ascii="Times New Roman" w:eastAsia="Times New Roman" w:hAnsi="Times New Roman" w:cs="Times New Roman"/>
          <w:color w:val="000000"/>
          <w:sz w:val="24"/>
          <w:szCs w:val="24"/>
        </w:rPr>
      </w:pPr>
      <w:bookmarkStart w:id="1" w:name="_Hlk106888346"/>
      <w:r>
        <w:rPr>
          <w:rFonts w:ascii="Times New Roman" w:eastAsia="Times New Roman" w:hAnsi="Times New Roman" w:cs="Times New Roman"/>
          <w:color w:val="000000"/>
          <w:sz w:val="24"/>
          <w:szCs w:val="24"/>
        </w:rPr>
        <w:t>Haul-out sites of h</w:t>
      </w:r>
      <w:r w:rsidR="008C0269" w:rsidRPr="008C0269">
        <w:rPr>
          <w:rFonts w:ascii="Times New Roman" w:eastAsia="Times New Roman" w:hAnsi="Times New Roman" w:cs="Times New Roman"/>
          <w:color w:val="000000"/>
          <w:sz w:val="24"/>
          <w:szCs w:val="24"/>
        </w:rPr>
        <w:t>arbor seals (</w:t>
      </w:r>
      <w:r w:rsidR="008C0269" w:rsidRPr="00885137">
        <w:rPr>
          <w:rFonts w:ascii="Times New Roman" w:eastAsia="Times New Roman" w:hAnsi="Times New Roman" w:cs="Times New Roman"/>
          <w:i/>
          <w:iCs/>
          <w:color w:val="000000"/>
          <w:sz w:val="24"/>
          <w:szCs w:val="24"/>
        </w:rPr>
        <w:t>Phoca vitulina</w:t>
      </w:r>
      <w:r w:rsidR="008C0269" w:rsidRPr="008C026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include areas </w:t>
      </w:r>
      <w:r w:rsidR="008C0269" w:rsidRPr="008C0269">
        <w:rPr>
          <w:rFonts w:ascii="Times New Roman" w:eastAsia="Times New Roman" w:hAnsi="Times New Roman" w:cs="Times New Roman"/>
          <w:color w:val="000000"/>
          <w:sz w:val="24"/>
          <w:szCs w:val="24"/>
        </w:rPr>
        <w:t xml:space="preserve">with high levels of anthropogenic noise. </w:t>
      </w:r>
      <w:r w:rsidR="00463B09">
        <w:rPr>
          <w:rFonts w:ascii="Times New Roman" w:eastAsia="Times New Roman" w:hAnsi="Times New Roman" w:cs="Times New Roman"/>
          <w:color w:val="000000"/>
          <w:sz w:val="24"/>
          <w:szCs w:val="24"/>
        </w:rPr>
        <w:t>I</w:t>
      </w:r>
      <w:r w:rsidR="008C0269" w:rsidRPr="008C0269">
        <w:rPr>
          <w:rFonts w:ascii="Times New Roman" w:eastAsia="Times New Roman" w:hAnsi="Times New Roman" w:cs="Times New Roman"/>
          <w:color w:val="000000"/>
          <w:sz w:val="24"/>
          <w:szCs w:val="24"/>
        </w:rPr>
        <w:t xml:space="preserve">n some </w:t>
      </w:r>
      <w:r w:rsidR="005839CD">
        <w:rPr>
          <w:rFonts w:ascii="Times New Roman" w:eastAsia="Times New Roman" w:hAnsi="Times New Roman" w:cs="Times New Roman"/>
          <w:color w:val="000000"/>
          <w:sz w:val="24"/>
          <w:szCs w:val="24"/>
        </w:rPr>
        <w:t>cases</w:t>
      </w:r>
      <w:r w:rsidR="008C0269" w:rsidRPr="008C0269">
        <w:rPr>
          <w:rFonts w:ascii="Times New Roman" w:eastAsia="Times New Roman" w:hAnsi="Times New Roman" w:cs="Times New Roman"/>
          <w:color w:val="000000"/>
          <w:sz w:val="24"/>
          <w:szCs w:val="24"/>
        </w:rPr>
        <w:t xml:space="preserve">, </w:t>
      </w:r>
      <w:r w:rsidR="005839CD">
        <w:rPr>
          <w:rFonts w:ascii="Times New Roman" w:eastAsia="Times New Roman" w:hAnsi="Times New Roman" w:cs="Times New Roman"/>
          <w:color w:val="000000"/>
          <w:sz w:val="24"/>
          <w:szCs w:val="24"/>
        </w:rPr>
        <w:t>seals</w:t>
      </w:r>
      <w:r w:rsidR="008C0269" w:rsidRPr="008C0269">
        <w:rPr>
          <w:rFonts w:ascii="Times New Roman" w:eastAsia="Times New Roman" w:hAnsi="Times New Roman" w:cs="Times New Roman"/>
          <w:color w:val="000000"/>
          <w:sz w:val="24"/>
          <w:szCs w:val="24"/>
        </w:rPr>
        <w:t xml:space="preserve"> haul out at night when there </w:t>
      </w:r>
      <w:r w:rsidR="00C1502B" w:rsidRPr="008C0269">
        <w:rPr>
          <w:rFonts w:ascii="Times New Roman" w:eastAsia="Times New Roman" w:hAnsi="Times New Roman" w:cs="Times New Roman"/>
          <w:color w:val="000000"/>
          <w:sz w:val="24"/>
          <w:szCs w:val="24"/>
        </w:rPr>
        <w:t>are</w:t>
      </w:r>
      <w:r w:rsidR="008C0269" w:rsidRPr="008C0269">
        <w:rPr>
          <w:rFonts w:ascii="Times New Roman" w:eastAsia="Times New Roman" w:hAnsi="Times New Roman" w:cs="Times New Roman"/>
          <w:color w:val="000000"/>
          <w:sz w:val="24"/>
          <w:szCs w:val="24"/>
        </w:rPr>
        <w:t xml:space="preserve"> lower in-air noise levels. However, it is unclear if </w:t>
      </w:r>
      <w:r w:rsidR="00EB06FB">
        <w:rPr>
          <w:rFonts w:ascii="Times New Roman" w:eastAsia="Times New Roman" w:hAnsi="Times New Roman" w:cs="Times New Roman"/>
          <w:color w:val="000000"/>
          <w:sz w:val="24"/>
          <w:szCs w:val="24"/>
        </w:rPr>
        <w:t xml:space="preserve">there are additional responses to </w:t>
      </w:r>
      <w:r w:rsidR="008C0269" w:rsidRPr="008C0269">
        <w:rPr>
          <w:rFonts w:ascii="Times New Roman" w:eastAsia="Times New Roman" w:hAnsi="Times New Roman" w:cs="Times New Roman"/>
          <w:color w:val="000000"/>
          <w:sz w:val="24"/>
          <w:szCs w:val="24"/>
        </w:rPr>
        <w:t xml:space="preserve">noise pollution. To determine </w:t>
      </w:r>
      <w:r w:rsidR="009327D3">
        <w:rPr>
          <w:rFonts w:ascii="Times New Roman" w:eastAsia="Times New Roman" w:hAnsi="Times New Roman" w:cs="Times New Roman"/>
          <w:color w:val="000000"/>
          <w:sz w:val="24"/>
          <w:szCs w:val="24"/>
        </w:rPr>
        <w:t>potential impacts of</w:t>
      </w:r>
      <w:r w:rsidR="009327D3"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anthropogenic noise</w:t>
      </w:r>
      <w:r w:rsidR="00641CB7">
        <w:rPr>
          <w:rFonts w:ascii="Times New Roman" w:eastAsia="Times New Roman" w:hAnsi="Times New Roman" w:cs="Times New Roman"/>
          <w:color w:val="000000"/>
          <w:sz w:val="24"/>
          <w:szCs w:val="24"/>
        </w:rPr>
        <w:t xml:space="preserve"> </w:t>
      </w:r>
      <w:r w:rsidR="009327D3">
        <w:rPr>
          <w:rFonts w:ascii="Times New Roman" w:eastAsia="Times New Roman" w:hAnsi="Times New Roman" w:cs="Times New Roman"/>
          <w:color w:val="000000"/>
          <w:sz w:val="24"/>
          <w:szCs w:val="24"/>
        </w:rPr>
        <w:t>on</w:t>
      </w:r>
      <w:r w:rsidR="00641CB7">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 xml:space="preserve">haul-out behavior, </w:t>
      </w:r>
      <w:r w:rsidR="006E6F12">
        <w:rPr>
          <w:rFonts w:ascii="Times New Roman" w:eastAsia="Times New Roman" w:hAnsi="Times New Roman" w:cs="Times New Roman"/>
          <w:color w:val="000000"/>
          <w:sz w:val="24"/>
          <w:szCs w:val="24"/>
        </w:rPr>
        <w:t>we</w:t>
      </w:r>
      <w:r w:rsidR="006E6F12" w:rsidRPr="008C0269">
        <w:rPr>
          <w:rFonts w:ascii="Times New Roman" w:eastAsia="Times New Roman" w:hAnsi="Times New Roman" w:cs="Times New Roman"/>
          <w:color w:val="000000"/>
          <w:sz w:val="24"/>
          <w:szCs w:val="24"/>
        </w:rPr>
        <w:t xml:space="preserve"> </w:t>
      </w:r>
      <w:r w:rsidR="00030305">
        <w:rPr>
          <w:rFonts w:ascii="Times New Roman" w:eastAsia="Times New Roman" w:hAnsi="Times New Roman" w:cs="Times New Roman"/>
          <w:color w:val="000000"/>
          <w:sz w:val="24"/>
          <w:szCs w:val="24"/>
        </w:rPr>
        <w:t>compared</w:t>
      </w:r>
      <w:r w:rsidR="008C0269" w:rsidRPr="008C0269">
        <w:rPr>
          <w:rFonts w:ascii="Times New Roman" w:eastAsia="Times New Roman" w:hAnsi="Times New Roman" w:cs="Times New Roman"/>
          <w:color w:val="000000"/>
          <w:sz w:val="24"/>
          <w:szCs w:val="24"/>
        </w:rPr>
        <w:t xml:space="preserve"> number</w:t>
      </w:r>
      <w:r w:rsidR="00030305">
        <w:rPr>
          <w:rFonts w:ascii="Times New Roman" w:eastAsia="Times New Roman" w:hAnsi="Times New Roman" w:cs="Times New Roman"/>
          <w:color w:val="000000"/>
          <w:sz w:val="24"/>
          <w:szCs w:val="24"/>
        </w:rPr>
        <w:t>s</w:t>
      </w:r>
      <w:r w:rsidR="008C0269" w:rsidRPr="008C0269">
        <w:rPr>
          <w:rFonts w:ascii="Times New Roman" w:eastAsia="Times New Roman" w:hAnsi="Times New Roman" w:cs="Times New Roman"/>
          <w:color w:val="000000"/>
          <w:sz w:val="24"/>
          <w:szCs w:val="24"/>
        </w:rPr>
        <w:t xml:space="preserve"> of hauled-out</w:t>
      </w:r>
      <w:r w:rsidR="000C4F31">
        <w:rPr>
          <w:rFonts w:ascii="Times New Roman" w:eastAsia="Times New Roman" w:hAnsi="Times New Roman" w:cs="Times New Roman"/>
          <w:color w:val="000000"/>
          <w:sz w:val="24"/>
          <w:szCs w:val="24"/>
        </w:rPr>
        <w:t xml:space="preserve"> harbor</w:t>
      </w:r>
      <w:r w:rsidR="008C0269" w:rsidRPr="008C0269">
        <w:rPr>
          <w:rFonts w:ascii="Times New Roman" w:eastAsia="Times New Roman" w:hAnsi="Times New Roman" w:cs="Times New Roman"/>
          <w:color w:val="000000"/>
          <w:sz w:val="24"/>
          <w:szCs w:val="24"/>
        </w:rPr>
        <w:t xml:space="preserve"> seals relative to in-air noise </w:t>
      </w:r>
      <w:r w:rsidR="000C4F31" w:rsidRPr="008C0269">
        <w:rPr>
          <w:rFonts w:ascii="Times New Roman" w:eastAsia="Times New Roman" w:hAnsi="Times New Roman" w:cs="Times New Roman"/>
          <w:color w:val="000000"/>
          <w:sz w:val="24"/>
          <w:szCs w:val="24"/>
        </w:rPr>
        <w:t>leve</w:t>
      </w:r>
      <w:r w:rsidR="000C4F31">
        <w:rPr>
          <w:rFonts w:ascii="Times New Roman" w:eastAsia="Times New Roman" w:hAnsi="Times New Roman" w:cs="Times New Roman"/>
          <w:color w:val="000000"/>
          <w:sz w:val="24"/>
          <w:szCs w:val="24"/>
        </w:rPr>
        <w:t>ls</w:t>
      </w:r>
      <w:r w:rsidR="000C4F31" w:rsidRPr="008C0269">
        <w:rPr>
          <w:rFonts w:ascii="Times New Roman" w:eastAsia="Times New Roman" w:hAnsi="Times New Roman" w:cs="Times New Roman"/>
          <w:color w:val="000000"/>
          <w:sz w:val="24"/>
          <w:szCs w:val="24"/>
        </w:rPr>
        <w:t xml:space="preserve"> </w:t>
      </w:r>
      <w:r w:rsidR="000148CB">
        <w:rPr>
          <w:rFonts w:ascii="Times New Roman" w:eastAsia="Times New Roman" w:hAnsi="Times New Roman" w:cs="Times New Roman"/>
          <w:color w:val="000000"/>
          <w:sz w:val="24"/>
          <w:szCs w:val="24"/>
        </w:rPr>
        <w:t>at</w:t>
      </w:r>
      <w:r w:rsidR="000148CB"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two sites in Washington State</w:t>
      </w:r>
      <w:r w:rsidR="00641CB7">
        <w:rPr>
          <w:rFonts w:ascii="Times New Roman" w:eastAsia="Times New Roman" w:hAnsi="Times New Roman" w:cs="Times New Roman"/>
          <w:color w:val="000000"/>
          <w:sz w:val="24"/>
          <w:szCs w:val="24"/>
        </w:rPr>
        <w:t xml:space="preserve">, USA </w:t>
      </w:r>
      <w:r w:rsidR="008C0269" w:rsidRPr="008C0269">
        <w:rPr>
          <w:rFonts w:ascii="Times New Roman" w:eastAsia="Times New Roman" w:hAnsi="Times New Roman" w:cs="Times New Roman"/>
          <w:color w:val="000000"/>
          <w:sz w:val="24"/>
          <w:szCs w:val="24"/>
        </w:rPr>
        <w:t xml:space="preserve">—one close to human activities (Bellingham </w:t>
      </w:r>
      <w:r w:rsidR="00ED4739">
        <w:rPr>
          <w:rFonts w:ascii="Times New Roman" w:eastAsia="Times New Roman" w:hAnsi="Times New Roman" w:cs="Times New Roman"/>
          <w:color w:val="000000"/>
          <w:sz w:val="24"/>
          <w:szCs w:val="24"/>
        </w:rPr>
        <w:t>w</w:t>
      </w:r>
      <w:r w:rsidR="00ED4739" w:rsidRPr="008C0269">
        <w:rPr>
          <w:rFonts w:ascii="Times New Roman" w:eastAsia="Times New Roman" w:hAnsi="Times New Roman" w:cs="Times New Roman"/>
          <w:color w:val="000000"/>
          <w:sz w:val="24"/>
          <w:szCs w:val="24"/>
        </w:rPr>
        <w:t>aterfront</w:t>
      </w:r>
      <w:r w:rsidR="008C0269" w:rsidRPr="008C0269">
        <w:rPr>
          <w:rFonts w:ascii="Times New Roman" w:eastAsia="Times New Roman" w:hAnsi="Times New Roman" w:cs="Times New Roman"/>
          <w:color w:val="000000"/>
          <w:sz w:val="24"/>
          <w:szCs w:val="24"/>
        </w:rPr>
        <w:t xml:space="preserve">) and one away from them (Semiahmoo </w:t>
      </w:r>
      <w:r w:rsidR="00ED4739">
        <w:rPr>
          <w:rFonts w:ascii="Times New Roman" w:eastAsia="Times New Roman" w:hAnsi="Times New Roman" w:cs="Times New Roman"/>
          <w:color w:val="000000"/>
          <w:sz w:val="24"/>
          <w:szCs w:val="24"/>
        </w:rPr>
        <w:t>m</w:t>
      </w:r>
      <w:r w:rsidR="00ED4739" w:rsidRPr="008C0269">
        <w:rPr>
          <w:rFonts w:ascii="Times New Roman" w:eastAsia="Times New Roman" w:hAnsi="Times New Roman" w:cs="Times New Roman"/>
          <w:color w:val="000000"/>
          <w:sz w:val="24"/>
          <w:szCs w:val="24"/>
        </w:rPr>
        <w:t>arina</w:t>
      </w:r>
      <w:r w:rsidR="00641CB7">
        <w:rPr>
          <w:rFonts w:ascii="Times New Roman" w:eastAsia="Times New Roman" w:hAnsi="Times New Roman" w:cs="Times New Roman"/>
          <w:color w:val="000000"/>
          <w:sz w:val="24"/>
          <w:szCs w:val="24"/>
        </w:rPr>
        <w:t>)</w:t>
      </w:r>
      <w:r w:rsidR="00641CB7" w:rsidRPr="008C0269">
        <w:rPr>
          <w:rFonts w:ascii="Times New Roman" w:eastAsia="Times New Roman" w:hAnsi="Times New Roman" w:cs="Times New Roman"/>
          <w:color w:val="000000"/>
          <w:sz w:val="24"/>
          <w:szCs w:val="24"/>
        </w:rPr>
        <w:t>—</w:t>
      </w:r>
      <w:r w:rsidR="00641CB7">
        <w:rPr>
          <w:rFonts w:ascii="Times New Roman" w:eastAsia="Times New Roman" w:hAnsi="Times New Roman" w:cs="Times New Roman"/>
          <w:color w:val="000000"/>
          <w:sz w:val="24"/>
          <w:szCs w:val="24"/>
        </w:rPr>
        <w:t xml:space="preserve"> b</w:t>
      </w:r>
      <w:r w:rsidR="008C0269" w:rsidRPr="008C0269">
        <w:rPr>
          <w:rFonts w:ascii="Times New Roman" w:eastAsia="Times New Roman" w:hAnsi="Times New Roman" w:cs="Times New Roman"/>
          <w:color w:val="000000"/>
          <w:sz w:val="24"/>
          <w:szCs w:val="24"/>
        </w:rPr>
        <w:t>etween July 2020 and August 2021</w:t>
      </w:r>
      <w:r w:rsidR="00641CB7">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641CB7">
        <w:rPr>
          <w:rFonts w:ascii="Times New Roman" w:eastAsia="Times New Roman" w:hAnsi="Times New Roman" w:cs="Times New Roman"/>
          <w:color w:val="000000"/>
          <w:sz w:val="24"/>
          <w:szCs w:val="24"/>
        </w:rPr>
        <w:t xml:space="preserve">We used </w:t>
      </w:r>
      <w:r w:rsidR="008C0269" w:rsidRPr="008C0269">
        <w:rPr>
          <w:rFonts w:ascii="Times New Roman" w:eastAsia="Times New Roman" w:hAnsi="Times New Roman" w:cs="Times New Roman"/>
          <w:color w:val="000000"/>
          <w:sz w:val="24"/>
          <w:szCs w:val="24"/>
        </w:rPr>
        <w:t>Generalized Linear Models</w:t>
      </w:r>
      <w:r w:rsidR="00641CB7">
        <w:rPr>
          <w:rFonts w:ascii="Times New Roman" w:eastAsia="Times New Roman" w:hAnsi="Times New Roman" w:cs="Times New Roman"/>
          <w:color w:val="000000"/>
          <w:sz w:val="24"/>
          <w:szCs w:val="24"/>
        </w:rPr>
        <w:t xml:space="preserve"> to identify predictors of seal numbers</w:t>
      </w:r>
      <w:r w:rsidR="008C0269" w:rsidRPr="008C0269">
        <w:rPr>
          <w:rFonts w:ascii="Times New Roman" w:eastAsia="Times New Roman" w:hAnsi="Times New Roman" w:cs="Times New Roman"/>
          <w:color w:val="000000"/>
          <w:sz w:val="24"/>
          <w:szCs w:val="24"/>
        </w:rPr>
        <w:t xml:space="preserve">. </w:t>
      </w:r>
      <w:r w:rsidR="00956796">
        <w:rPr>
          <w:rFonts w:ascii="Times New Roman" w:eastAsia="Times New Roman" w:hAnsi="Times New Roman" w:cs="Times New Roman"/>
          <w:color w:val="000000"/>
          <w:sz w:val="24"/>
          <w:szCs w:val="24"/>
        </w:rPr>
        <w:t>T</w:t>
      </w:r>
      <w:r w:rsidR="006E6F12" w:rsidRPr="008C0269">
        <w:rPr>
          <w:rFonts w:ascii="Times New Roman" w:eastAsia="Times New Roman" w:hAnsi="Times New Roman" w:cs="Times New Roman"/>
          <w:color w:val="000000"/>
          <w:sz w:val="24"/>
          <w:szCs w:val="24"/>
        </w:rPr>
        <w:t xml:space="preserve">he </w:t>
      </w:r>
      <w:r w:rsidR="006E6F12">
        <w:rPr>
          <w:rFonts w:ascii="Times New Roman" w:eastAsia="Times New Roman" w:hAnsi="Times New Roman" w:cs="Times New Roman"/>
          <w:color w:val="000000"/>
          <w:sz w:val="24"/>
          <w:szCs w:val="24"/>
        </w:rPr>
        <w:t>marina</w:t>
      </w:r>
      <w:r w:rsidR="008C0269" w:rsidRPr="008C0269">
        <w:rPr>
          <w:rFonts w:ascii="Times New Roman" w:eastAsia="Times New Roman" w:hAnsi="Times New Roman" w:cs="Times New Roman"/>
          <w:color w:val="000000"/>
          <w:sz w:val="24"/>
          <w:szCs w:val="24"/>
        </w:rPr>
        <w:t xml:space="preserve"> had lower mean noise levels than the </w:t>
      </w:r>
      <w:r w:rsidR="006E6F12">
        <w:rPr>
          <w:rFonts w:ascii="Times New Roman" w:eastAsia="Times New Roman" w:hAnsi="Times New Roman" w:cs="Times New Roman"/>
          <w:color w:val="000000"/>
          <w:sz w:val="24"/>
          <w:szCs w:val="24"/>
        </w:rPr>
        <w:t>waterfront</w:t>
      </w:r>
      <w:r w:rsidR="008C0269" w:rsidRPr="008C0269">
        <w:rPr>
          <w:rFonts w:ascii="Times New Roman" w:eastAsia="Times New Roman" w:hAnsi="Times New Roman" w:cs="Times New Roman"/>
          <w:color w:val="000000"/>
          <w:sz w:val="24"/>
          <w:szCs w:val="24"/>
        </w:rPr>
        <w:t xml:space="preserve"> (</w:t>
      </w:r>
      <w:r w:rsidR="008A73B2">
        <w:rPr>
          <w:rFonts w:ascii="Times New Roman" w:eastAsia="Times New Roman" w:hAnsi="Times New Roman" w:cs="Times New Roman"/>
          <w:color w:val="000000"/>
          <w:sz w:val="24"/>
          <w:szCs w:val="24"/>
        </w:rPr>
        <w:t>39.7</w:t>
      </w:r>
      <w:r w:rsidR="008C0269" w:rsidRPr="008C0269">
        <w:rPr>
          <w:rFonts w:ascii="Times New Roman" w:eastAsia="Times New Roman" w:hAnsi="Times New Roman" w:cs="Times New Roman"/>
          <w:color w:val="000000"/>
          <w:sz w:val="24"/>
          <w:szCs w:val="24"/>
        </w:rPr>
        <w:t xml:space="preserve"> ± SD </w:t>
      </w:r>
      <w:r w:rsidR="008A73B2">
        <w:rPr>
          <w:rFonts w:ascii="Times New Roman" w:eastAsia="Times New Roman" w:hAnsi="Times New Roman" w:cs="Times New Roman"/>
          <w:color w:val="000000"/>
          <w:sz w:val="24"/>
          <w:szCs w:val="24"/>
        </w:rPr>
        <w:t>6.1</w:t>
      </w:r>
      <w:r w:rsidR="008C0269" w:rsidRPr="008C0269">
        <w:rPr>
          <w:rFonts w:ascii="Times New Roman" w:eastAsia="Times New Roman" w:hAnsi="Times New Roman" w:cs="Times New Roman"/>
          <w:color w:val="000000"/>
          <w:sz w:val="24"/>
          <w:szCs w:val="24"/>
        </w:rPr>
        <w:t xml:space="preserve"> dB, n=</w:t>
      </w:r>
      <w:r w:rsidR="00157950">
        <w:rPr>
          <w:rFonts w:ascii="Times New Roman" w:eastAsia="Times New Roman" w:hAnsi="Times New Roman" w:cs="Times New Roman"/>
          <w:color w:val="000000"/>
          <w:sz w:val="24"/>
          <w:szCs w:val="24"/>
        </w:rPr>
        <w:t>29</w:t>
      </w:r>
      <w:r w:rsidR="00463B09">
        <w:rPr>
          <w:rFonts w:ascii="Times New Roman" w:eastAsia="Times New Roman" w:hAnsi="Times New Roman" w:cs="Times New Roman"/>
          <w:color w:val="000000"/>
          <w:sz w:val="24"/>
          <w:szCs w:val="24"/>
        </w:rPr>
        <w:t xml:space="preserve"> versus</w:t>
      </w:r>
      <w:r w:rsidR="008C0269" w:rsidRPr="008C0269">
        <w:rPr>
          <w:rFonts w:ascii="Times New Roman" w:eastAsia="Times New Roman" w:hAnsi="Times New Roman" w:cs="Times New Roman"/>
          <w:color w:val="000000"/>
          <w:sz w:val="24"/>
          <w:szCs w:val="24"/>
        </w:rPr>
        <w:t xml:space="preserve"> 5</w:t>
      </w:r>
      <w:r w:rsidR="008A73B2">
        <w:rPr>
          <w:rFonts w:ascii="Times New Roman" w:eastAsia="Times New Roman" w:hAnsi="Times New Roman" w:cs="Times New Roman"/>
          <w:color w:val="000000"/>
          <w:sz w:val="24"/>
          <w:szCs w:val="24"/>
        </w:rPr>
        <w:t>1.2</w:t>
      </w:r>
      <w:r w:rsidR="008C0269" w:rsidRPr="008C0269">
        <w:rPr>
          <w:rFonts w:ascii="Times New Roman" w:eastAsia="Times New Roman" w:hAnsi="Times New Roman" w:cs="Times New Roman"/>
          <w:color w:val="000000"/>
          <w:sz w:val="24"/>
          <w:szCs w:val="24"/>
        </w:rPr>
        <w:t xml:space="preserve"> ± SD </w:t>
      </w:r>
      <w:r w:rsidR="008A73B2">
        <w:rPr>
          <w:rFonts w:ascii="Times New Roman" w:eastAsia="Times New Roman" w:hAnsi="Times New Roman" w:cs="Times New Roman"/>
          <w:color w:val="000000"/>
          <w:sz w:val="24"/>
          <w:szCs w:val="24"/>
        </w:rPr>
        <w:t>5.2</w:t>
      </w:r>
      <w:r w:rsidR="008C0269" w:rsidRPr="008C0269">
        <w:rPr>
          <w:rFonts w:ascii="Times New Roman" w:eastAsia="Times New Roman" w:hAnsi="Times New Roman" w:cs="Times New Roman"/>
          <w:color w:val="000000"/>
          <w:sz w:val="24"/>
          <w:szCs w:val="24"/>
        </w:rPr>
        <w:t xml:space="preserve"> dB, n=1</w:t>
      </w:r>
      <w:r w:rsidR="00157950">
        <w:rPr>
          <w:rFonts w:ascii="Times New Roman" w:eastAsia="Times New Roman" w:hAnsi="Times New Roman" w:cs="Times New Roman"/>
          <w:color w:val="000000"/>
          <w:sz w:val="24"/>
          <w:szCs w:val="24"/>
        </w:rPr>
        <w:t>26</w:t>
      </w:r>
      <w:r w:rsidR="008C0269" w:rsidRPr="008C0269">
        <w:rPr>
          <w:rFonts w:ascii="Times New Roman" w:eastAsia="Times New Roman" w:hAnsi="Times New Roman" w:cs="Times New Roman"/>
          <w:color w:val="000000"/>
          <w:sz w:val="24"/>
          <w:szCs w:val="24"/>
        </w:rPr>
        <w:t xml:space="preserve">). </w:t>
      </w:r>
      <w:r w:rsidR="00AB149E">
        <w:rPr>
          <w:rFonts w:ascii="Times New Roman" w:eastAsia="Times New Roman" w:hAnsi="Times New Roman" w:cs="Times New Roman"/>
          <w:color w:val="000000"/>
          <w:sz w:val="24"/>
          <w:szCs w:val="24"/>
        </w:rPr>
        <w:t xml:space="preserve">An </w:t>
      </w:r>
      <w:r w:rsidR="00AB149E" w:rsidRPr="006260FA">
        <w:rPr>
          <w:rFonts w:ascii="Times New Roman" w:eastAsia="Times New Roman" w:hAnsi="Times New Roman" w:cs="Times New Roman"/>
          <w:sz w:val="24"/>
          <w:szCs w:val="24"/>
        </w:rPr>
        <w:t xml:space="preserve">interaction between site and noise, month, and time of day </w:t>
      </w:r>
      <w:r w:rsidR="00463B09">
        <w:rPr>
          <w:rFonts w:ascii="Times New Roman" w:eastAsia="Times New Roman" w:hAnsi="Times New Roman" w:cs="Times New Roman"/>
          <w:color w:val="000000"/>
          <w:sz w:val="24"/>
          <w:szCs w:val="24"/>
        </w:rPr>
        <w:t xml:space="preserve">significantly predicted haul-out numbers at </w:t>
      </w:r>
      <w:r w:rsidR="0095483B">
        <w:rPr>
          <w:rFonts w:ascii="Times New Roman" w:eastAsia="Times New Roman" w:hAnsi="Times New Roman" w:cs="Times New Roman"/>
          <w:color w:val="000000"/>
          <w:sz w:val="24"/>
          <w:szCs w:val="24"/>
        </w:rPr>
        <w:t>both sites</w:t>
      </w:r>
      <w:r w:rsidR="008C0269" w:rsidRPr="008C0269">
        <w:rPr>
          <w:rFonts w:ascii="Times New Roman" w:eastAsia="Times New Roman" w:hAnsi="Times New Roman" w:cs="Times New Roman"/>
          <w:color w:val="000000"/>
          <w:sz w:val="24"/>
          <w:szCs w:val="24"/>
        </w:rPr>
        <w:t xml:space="preserve">. </w:t>
      </w:r>
      <w:r w:rsidR="00F232A8">
        <w:rPr>
          <w:rFonts w:ascii="Times New Roman" w:eastAsia="Times New Roman" w:hAnsi="Times New Roman" w:cs="Times New Roman"/>
          <w:color w:val="000000"/>
          <w:sz w:val="24"/>
          <w:szCs w:val="24"/>
        </w:rPr>
        <w:t>R</w:t>
      </w:r>
      <w:r w:rsidR="00F232A8" w:rsidRPr="008C0269">
        <w:rPr>
          <w:rFonts w:ascii="Times New Roman" w:eastAsia="Times New Roman" w:hAnsi="Times New Roman" w:cs="Times New Roman"/>
          <w:color w:val="000000"/>
          <w:sz w:val="24"/>
          <w:szCs w:val="24"/>
        </w:rPr>
        <w:t>esults</w:t>
      </w:r>
      <w:r w:rsidR="008C0269" w:rsidRPr="008C0269">
        <w:rPr>
          <w:rFonts w:ascii="Times New Roman" w:eastAsia="Times New Roman" w:hAnsi="Times New Roman" w:cs="Times New Roman"/>
          <w:color w:val="000000"/>
          <w:sz w:val="24"/>
          <w:szCs w:val="24"/>
        </w:rPr>
        <w:t xml:space="preserve"> indicate that </w:t>
      </w:r>
      <w:r w:rsidR="002B72DA">
        <w:rPr>
          <w:rFonts w:ascii="Times New Roman" w:eastAsia="Times New Roman" w:hAnsi="Times New Roman" w:cs="Times New Roman"/>
          <w:color w:val="000000"/>
          <w:sz w:val="24"/>
          <w:szCs w:val="24"/>
        </w:rPr>
        <w:t xml:space="preserve">in-air </w:t>
      </w:r>
      <w:r w:rsidR="008C0269" w:rsidRPr="008C0269">
        <w:rPr>
          <w:rFonts w:ascii="Times New Roman" w:eastAsia="Times New Roman" w:hAnsi="Times New Roman" w:cs="Times New Roman"/>
          <w:color w:val="000000"/>
          <w:sz w:val="24"/>
          <w:szCs w:val="24"/>
        </w:rPr>
        <w:t xml:space="preserve">noise levels </w:t>
      </w:r>
      <w:r w:rsidR="006A6159">
        <w:rPr>
          <w:rFonts w:ascii="Times New Roman" w:eastAsia="Times New Roman" w:hAnsi="Times New Roman" w:cs="Times New Roman"/>
          <w:color w:val="000000"/>
          <w:sz w:val="24"/>
          <w:szCs w:val="24"/>
        </w:rPr>
        <w:t>may</w:t>
      </w:r>
      <w:r w:rsidR="006A6159"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influence seal numbers at sites where human activities are low. They also suggest that</w:t>
      </w:r>
      <w:r w:rsidR="00767412">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767412">
        <w:rPr>
          <w:rFonts w:ascii="Times New Roman" w:eastAsia="Times New Roman" w:hAnsi="Times New Roman" w:cs="Times New Roman"/>
          <w:color w:val="000000"/>
          <w:sz w:val="24"/>
          <w:szCs w:val="24"/>
        </w:rPr>
        <w:t xml:space="preserve">besides hauling-out at night, </w:t>
      </w:r>
      <w:r w:rsidR="008C0269" w:rsidRPr="008C0269">
        <w:rPr>
          <w:rFonts w:ascii="Times New Roman" w:eastAsia="Times New Roman" w:hAnsi="Times New Roman" w:cs="Times New Roman"/>
          <w:color w:val="000000"/>
          <w:sz w:val="24"/>
          <w:szCs w:val="24"/>
        </w:rPr>
        <w:t>seals may</w:t>
      </w:r>
      <w:r w:rsidR="008968FC">
        <w:rPr>
          <w:rFonts w:ascii="Times New Roman" w:eastAsia="Times New Roman" w:hAnsi="Times New Roman" w:cs="Times New Roman"/>
          <w:color w:val="000000"/>
          <w:sz w:val="24"/>
          <w:szCs w:val="24"/>
        </w:rPr>
        <w:t xml:space="preserve"> </w:t>
      </w:r>
      <w:r w:rsidR="002B72DA">
        <w:rPr>
          <w:rFonts w:ascii="Times New Roman" w:eastAsia="Times New Roman" w:hAnsi="Times New Roman" w:cs="Times New Roman"/>
          <w:color w:val="000000"/>
          <w:sz w:val="24"/>
          <w:szCs w:val="24"/>
        </w:rPr>
        <w:t xml:space="preserve">become </w:t>
      </w:r>
      <w:r w:rsidR="0007409C">
        <w:rPr>
          <w:rFonts w:ascii="Times New Roman" w:eastAsia="Times New Roman" w:hAnsi="Times New Roman" w:cs="Times New Roman"/>
          <w:color w:val="000000"/>
          <w:sz w:val="24"/>
          <w:szCs w:val="24"/>
        </w:rPr>
        <w:t xml:space="preserve">tolerant </w:t>
      </w:r>
      <w:r w:rsidR="002B72DA">
        <w:rPr>
          <w:rFonts w:ascii="Times New Roman" w:eastAsia="Times New Roman" w:hAnsi="Times New Roman" w:cs="Times New Roman"/>
          <w:color w:val="000000"/>
          <w:sz w:val="24"/>
          <w:szCs w:val="24"/>
        </w:rPr>
        <w:t xml:space="preserve">to in-air noise levels </w:t>
      </w:r>
      <w:r w:rsidR="008C0269" w:rsidRPr="008C0269">
        <w:rPr>
          <w:rFonts w:ascii="Times New Roman" w:eastAsia="Times New Roman" w:hAnsi="Times New Roman" w:cs="Times New Roman"/>
          <w:color w:val="000000"/>
          <w:sz w:val="24"/>
          <w:szCs w:val="24"/>
        </w:rPr>
        <w:t>at sites where human activities are high.</w:t>
      </w:r>
      <w:r w:rsidR="002B4723">
        <w:rPr>
          <w:rFonts w:ascii="Times New Roman" w:eastAsia="Times New Roman" w:hAnsi="Times New Roman" w:cs="Times New Roman"/>
          <w:color w:val="000000"/>
          <w:sz w:val="24"/>
          <w:szCs w:val="24"/>
        </w:rPr>
        <w:t xml:space="preserve"> </w:t>
      </w:r>
    </w:p>
    <w:p w14:paraId="57842918" w14:textId="118B60D6" w:rsidR="008C0269" w:rsidRDefault="003330D9" w:rsidP="00553762">
      <w:pPr>
        <w:pStyle w:val="NormalWeb"/>
        <w:spacing w:before="0" w:beforeAutospacing="0" w:after="0" w:afterAutospacing="0" w:line="480" w:lineRule="auto"/>
        <w:textAlignment w:val="baseline"/>
        <w:rPr>
          <w:b/>
          <w:bCs/>
          <w:color w:val="000000"/>
        </w:rPr>
      </w:pPr>
      <w:r>
        <w:rPr>
          <w:b/>
          <w:bCs/>
          <w:color w:val="000000"/>
        </w:rPr>
        <w:lastRenderedPageBreak/>
        <w:t>Key</w:t>
      </w:r>
      <w:r w:rsidR="002A38EC">
        <w:rPr>
          <w:b/>
          <w:bCs/>
          <w:color w:val="000000"/>
        </w:rPr>
        <w:t xml:space="preserve"> </w:t>
      </w:r>
      <w:r>
        <w:rPr>
          <w:b/>
          <w:bCs/>
          <w:color w:val="000000"/>
        </w:rPr>
        <w:t>words:</w:t>
      </w:r>
      <w:r w:rsidR="00C75ACB">
        <w:rPr>
          <w:b/>
          <w:bCs/>
          <w:color w:val="000000"/>
        </w:rPr>
        <w:t xml:space="preserve"> </w:t>
      </w:r>
      <w:r w:rsidR="00C75ACB">
        <w:rPr>
          <w:color w:val="000000"/>
        </w:rPr>
        <w:t xml:space="preserve">harbor seal, </w:t>
      </w:r>
      <w:r w:rsidR="00906549">
        <w:rPr>
          <w:i/>
          <w:iCs/>
          <w:color w:val="000000"/>
        </w:rPr>
        <w:t xml:space="preserve">Phoca </w:t>
      </w:r>
      <w:r w:rsidR="00C75ACB">
        <w:rPr>
          <w:i/>
          <w:iCs/>
          <w:color w:val="000000"/>
        </w:rPr>
        <w:t>vitulina,</w:t>
      </w:r>
      <w:r>
        <w:rPr>
          <w:b/>
          <w:bCs/>
          <w:color w:val="000000"/>
        </w:rPr>
        <w:t xml:space="preserve"> </w:t>
      </w:r>
      <w:r w:rsidRPr="003330D9">
        <w:rPr>
          <w:color w:val="000000"/>
        </w:rPr>
        <w:t>anthropogenic noise, haul-out behavior</w:t>
      </w:r>
      <w:r w:rsidR="00335401">
        <w:rPr>
          <w:color w:val="000000"/>
        </w:rPr>
        <w:t>, Salish Sea</w:t>
      </w:r>
    </w:p>
    <w:bookmarkEnd w:id="1"/>
    <w:p w14:paraId="42418CEA" w14:textId="77777777" w:rsidR="008C0269" w:rsidRDefault="008C0269" w:rsidP="00553762">
      <w:pPr>
        <w:pStyle w:val="NormalWeb"/>
        <w:spacing w:before="0" w:beforeAutospacing="0" w:after="0" w:afterAutospacing="0" w:line="480" w:lineRule="auto"/>
        <w:textAlignment w:val="baseline"/>
        <w:rPr>
          <w:b/>
          <w:bCs/>
          <w:color w:val="000000"/>
        </w:rPr>
      </w:pPr>
    </w:p>
    <w:p w14:paraId="67438C2C" w14:textId="2E04242C" w:rsidR="00481AC7" w:rsidRPr="002E175A" w:rsidRDefault="00BB7745" w:rsidP="00553762">
      <w:pPr>
        <w:pStyle w:val="NormalWeb"/>
        <w:spacing w:before="0" w:beforeAutospacing="0" w:after="0" w:afterAutospacing="0" w:line="480" w:lineRule="auto"/>
        <w:textAlignment w:val="baseline"/>
        <w:rPr>
          <w:b/>
          <w:bCs/>
          <w:color w:val="000000"/>
        </w:rPr>
      </w:pPr>
      <w:r w:rsidRPr="002E175A">
        <w:rPr>
          <w:b/>
          <w:bCs/>
          <w:color w:val="000000"/>
        </w:rPr>
        <w:t>Introduction</w:t>
      </w:r>
    </w:p>
    <w:p w14:paraId="2FCE435D" w14:textId="3B3FA19B" w:rsidR="00FD4A71" w:rsidRPr="00FD4A71" w:rsidRDefault="00FD4A71" w:rsidP="00903A5D">
      <w:pPr>
        <w:pStyle w:val="NormalWeb"/>
        <w:spacing w:before="0" w:beforeAutospacing="0" w:after="0" w:afterAutospacing="0" w:line="480" w:lineRule="auto"/>
        <w:ind w:firstLine="360"/>
        <w:textAlignment w:val="baseline"/>
      </w:pPr>
      <w:r w:rsidRPr="00C42517">
        <w:rPr>
          <w:color w:val="000000"/>
        </w:rPr>
        <w:t>Human settlement</w:t>
      </w:r>
      <w:r>
        <w:rPr>
          <w:color w:val="000000"/>
        </w:rPr>
        <w:t>s</w:t>
      </w:r>
      <w:r w:rsidRPr="00C42517">
        <w:rPr>
          <w:color w:val="000000"/>
        </w:rPr>
        <w:t xml:space="preserve"> </w:t>
      </w:r>
      <w:r>
        <w:rPr>
          <w:color w:val="000000"/>
        </w:rPr>
        <w:t>are very common along coastlines</w:t>
      </w:r>
      <w:r w:rsidR="009A61D3">
        <w:rPr>
          <w:color w:val="000000"/>
        </w:rPr>
        <w:t xml:space="preserve">; </w:t>
      </w:r>
      <w:r w:rsidR="005E06AB">
        <w:rPr>
          <w:color w:val="000000"/>
        </w:rPr>
        <w:t>w</w:t>
      </w:r>
      <w:r w:rsidR="009A61D3" w:rsidRPr="00FD4A71">
        <w:rPr>
          <w:color w:val="000000"/>
        </w:rPr>
        <w:t xml:space="preserve">orldwide, over 37% of humans live ≤100 km </w:t>
      </w:r>
      <w:r w:rsidR="009A61D3">
        <w:rPr>
          <w:color w:val="000000"/>
        </w:rPr>
        <w:t>from</w:t>
      </w:r>
      <w:r w:rsidR="009A61D3" w:rsidRPr="00FD4A71">
        <w:rPr>
          <w:color w:val="000000"/>
        </w:rPr>
        <w:t xml:space="preserve"> the seacoast, a percentage that continues to increase (United Nations 2017</w:t>
      </w:r>
      <w:r w:rsidR="00C40BAF">
        <w:rPr>
          <w:color w:val="000000"/>
        </w:rPr>
        <w:t xml:space="preserve">). </w:t>
      </w:r>
      <w:r w:rsidR="001677E8">
        <w:rPr>
          <w:color w:val="000000"/>
        </w:rPr>
        <w:t xml:space="preserve">Along these coastlines, human activity can </w:t>
      </w:r>
      <w:r w:rsidR="00053142">
        <w:rPr>
          <w:color w:val="000000"/>
        </w:rPr>
        <w:t xml:space="preserve">overlap </w:t>
      </w:r>
      <w:r w:rsidR="00196EFB">
        <w:rPr>
          <w:color w:val="000000"/>
        </w:rPr>
        <w:t>crucial</w:t>
      </w:r>
      <w:r w:rsidR="001677E8">
        <w:rPr>
          <w:color w:val="000000"/>
        </w:rPr>
        <w:t xml:space="preserve"> marine mammal habitat such as </w:t>
      </w:r>
      <w:r w:rsidR="00196EFB">
        <w:rPr>
          <w:color w:val="000000"/>
        </w:rPr>
        <w:t>haul</w:t>
      </w:r>
      <w:r w:rsidR="00C40BAF">
        <w:rPr>
          <w:color w:val="000000"/>
        </w:rPr>
        <w:t xml:space="preserve">-out locations </w:t>
      </w:r>
      <w:r w:rsidR="00196EFB">
        <w:rPr>
          <w:color w:val="000000"/>
        </w:rPr>
        <w:t>where</w:t>
      </w:r>
      <w:r w:rsidR="00C40BAF">
        <w:rPr>
          <w:color w:val="000000"/>
        </w:rPr>
        <w:t xml:space="preserve"> pinnipeds</w:t>
      </w:r>
      <w:r w:rsidR="0068644D">
        <w:rPr>
          <w:color w:val="000000"/>
        </w:rPr>
        <w:t xml:space="preserve"> (seals, fur seals, sea lions, and the walrus) </w:t>
      </w:r>
      <w:r w:rsidR="00E023E9" w:rsidRPr="00B13C8D">
        <w:rPr>
          <w:color w:val="000000"/>
        </w:rPr>
        <w:t xml:space="preserve">temporarily </w:t>
      </w:r>
      <w:r w:rsidR="00E023E9">
        <w:rPr>
          <w:color w:val="000000"/>
        </w:rPr>
        <w:t>leave</w:t>
      </w:r>
      <w:r w:rsidR="00E023E9" w:rsidRPr="00B13C8D">
        <w:rPr>
          <w:color w:val="000000"/>
        </w:rPr>
        <w:t xml:space="preserve"> the water</w:t>
      </w:r>
      <w:r w:rsidR="00E023E9">
        <w:rPr>
          <w:color w:val="000000"/>
        </w:rPr>
        <w:t xml:space="preserve"> to rest or thermoregulate</w:t>
      </w:r>
      <w:r w:rsidR="00C40BAF">
        <w:rPr>
          <w:color w:val="000000"/>
        </w:rPr>
        <w:t xml:space="preserve"> (</w:t>
      </w:r>
      <w:r w:rsidR="00E023E9">
        <w:rPr>
          <w:color w:val="000000"/>
        </w:rPr>
        <w:t>Watts 1996)</w:t>
      </w:r>
      <w:r w:rsidRPr="00C42517">
        <w:rPr>
          <w:color w:val="000000"/>
        </w:rPr>
        <w:t xml:space="preserve">. </w:t>
      </w:r>
      <w:r w:rsidRPr="00FD4A71">
        <w:rPr>
          <w:color w:val="000000"/>
        </w:rPr>
        <w:t>In the highly developed northern hemisphere, the ubiquitous distribution of harbor seal</w:t>
      </w:r>
      <w:r>
        <w:rPr>
          <w:color w:val="000000"/>
        </w:rPr>
        <w:t>s</w:t>
      </w:r>
      <w:r w:rsidR="00BC11E7">
        <w:t xml:space="preserve"> (</w:t>
      </w:r>
      <w:r w:rsidR="00BC11E7" w:rsidRPr="00E9576C">
        <w:rPr>
          <w:i/>
          <w:iCs/>
        </w:rPr>
        <w:t>Phoca vitulina</w:t>
      </w:r>
      <w:r w:rsidR="00BC11E7">
        <w:t xml:space="preserve">) </w:t>
      </w:r>
      <w:r w:rsidRPr="00FD4A71">
        <w:rPr>
          <w:color w:val="000000"/>
        </w:rPr>
        <w:t xml:space="preserve">means that </w:t>
      </w:r>
      <w:r>
        <w:rPr>
          <w:color w:val="000000"/>
        </w:rPr>
        <w:t xml:space="preserve">their </w:t>
      </w:r>
      <w:r w:rsidRPr="00FD4A71">
        <w:rPr>
          <w:color w:val="000000"/>
        </w:rPr>
        <w:t>interactions with human</w:t>
      </w:r>
      <w:r w:rsidR="005018ED">
        <w:rPr>
          <w:color w:val="000000"/>
        </w:rPr>
        <w:t>s</w:t>
      </w:r>
      <w:r w:rsidRPr="00FD4A71">
        <w:rPr>
          <w:color w:val="000000"/>
        </w:rPr>
        <w:t xml:space="preserve"> are </w:t>
      </w:r>
      <w:r w:rsidR="00053142">
        <w:rPr>
          <w:color w:val="000000"/>
        </w:rPr>
        <w:t>likely to be relatively high</w:t>
      </w:r>
      <w:r w:rsidR="00BC11E7">
        <w:rPr>
          <w:color w:val="000000"/>
        </w:rPr>
        <w:t xml:space="preserve">, making them </w:t>
      </w:r>
      <w:r w:rsidR="00082FA8">
        <w:rPr>
          <w:color w:val="000000"/>
        </w:rPr>
        <w:t>a suitable</w:t>
      </w:r>
      <w:r w:rsidR="00BC11E7">
        <w:rPr>
          <w:color w:val="000000"/>
        </w:rPr>
        <w:t xml:space="preserve"> candidate to study</w:t>
      </w:r>
      <w:r w:rsidR="0044776C">
        <w:rPr>
          <w:color w:val="000000"/>
        </w:rPr>
        <w:t xml:space="preserve"> the impact of human </w:t>
      </w:r>
      <w:r w:rsidR="00B01A10">
        <w:rPr>
          <w:color w:val="000000"/>
        </w:rPr>
        <w:t xml:space="preserve">disturbance due to </w:t>
      </w:r>
      <w:r w:rsidR="0044776C">
        <w:rPr>
          <w:color w:val="000000"/>
        </w:rPr>
        <w:t>development</w:t>
      </w:r>
      <w:r w:rsidRPr="00FD4A71">
        <w:rPr>
          <w:color w:val="000000"/>
        </w:rPr>
        <w:t>.</w:t>
      </w:r>
      <w:r w:rsidR="0044776C">
        <w:rPr>
          <w:color w:val="000000"/>
        </w:rPr>
        <w:t xml:space="preserve"> </w:t>
      </w:r>
      <w:r w:rsidR="00BC11E7">
        <w:t>When disturbed by humans, harbor seals</w:t>
      </w:r>
      <w:r w:rsidR="001D29FC">
        <w:t xml:space="preserve"> on land</w:t>
      </w:r>
      <w:r w:rsidR="00BC11E7">
        <w:t xml:space="preserve"> typically rush into the water (Terhune </w:t>
      </w:r>
      <w:r w:rsidR="00501473">
        <w:t>and</w:t>
      </w:r>
      <w:r w:rsidR="00BC11E7">
        <w:t xml:space="preserve"> Almon 1983; Allen et al. 1984; </w:t>
      </w:r>
      <w:r w:rsidR="00B07AF9">
        <w:t>Ruiz</w:t>
      </w:r>
      <w:r w:rsidR="00C44FB0">
        <w:t>-Mar</w:t>
      </w:r>
      <w:r w:rsidR="00B07AF9">
        <w:t xml:space="preserve"> et al. 2022</w:t>
      </w:r>
      <w:r w:rsidR="00BC11E7">
        <w:t xml:space="preserve">). Over longer periods of time, </w:t>
      </w:r>
      <w:r w:rsidR="003377AB">
        <w:t xml:space="preserve">consequences of </w:t>
      </w:r>
      <w:r w:rsidR="00BC11E7">
        <w:t xml:space="preserve">disturbance </w:t>
      </w:r>
      <w:r w:rsidR="003377AB">
        <w:t>on seals include</w:t>
      </w:r>
      <w:r w:rsidR="00BC11E7">
        <w:t xml:space="preserve"> </w:t>
      </w:r>
      <w:r w:rsidR="008D1D4E">
        <w:t xml:space="preserve">reducing the amount of time </w:t>
      </w:r>
      <w:r w:rsidR="00A30355">
        <w:t xml:space="preserve">spent </w:t>
      </w:r>
      <w:r w:rsidR="008D1D4E">
        <w:t>nursing their pups (Ruiz</w:t>
      </w:r>
      <w:r w:rsidR="00C44FB0">
        <w:t>-Mar</w:t>
      </w:r>
      <w:r w:rsidR="008D1D4E">
        <w:t xml:space="preserve"> et al. 2022), </w:t>
      </w:r>
      <w:r w:rsidR="00C05492">
        <w:t xml:space="preserve">delaying the return to the haul-out site (Paterson et al. 2019), </w:t>
      </w:r>
      <w:r w:rsidR="00BC11E7">
        <w:t>hauling-out at times of day when disturbance is low (Grigg et al. 2002</w:t>
      </w:r>
      <w:r w:rsidR="0031649B">
        <w:t>; London et al. 2012</w:t>
      </w:r>
      <w:r w:rsidR="00BC11E7">
        <w:t>), avoiding areas of high disturbance (Montgomery et al. 2007), or possibly abandoning a haul-out site</w:t>
      </w:r>
      <w:r w:rsidR="00553242">
        <w:t xml:space="preserve"> (</w:t>
      </w:r>
      <w:r w:rsidR="00572BD1">
        <w:t>Newby 1973</w:t>
      </w:r>
      <w:r w:rsidR="00553242">
        <w:t>)</w:t>
      </w:r>
      <w:r w:rsidR="00BC11E7">
        <w:t xml:space="preserve">. </w:t>
      </w:r>
      <w:r w:rsidR="008C29D0">
        <w:t>One component of d</w:t>
      </w:r>
      <w:r w:rsidRPr="00553242">
        <w:t xml:space="preserve">isturbance related to human development </w:t>
      </w:r>
      <w:r w:rsidR="008C29D0" w:rsidRPr="00553242">
        <w:t>is</w:t>
      </w:r>
      <w:r w:rsidRPr="00553242">
        <w:t xml:space="preserve"> in-air noise</w:t>
      </w:r>
      <w:r w:rsidRPr="00FD4A71">
        <w:rPr>
          <w:color w:val="000000"/>
        </w:rPr>
        <w:t xml:space="preserve"> pollution; however, to our knowledge, few studies have</w:t>
      </w:r>
      <w:r>
        <w:t xml:space="preserve"> examined the influence of in-air noise level </w:t>
      </w:r>
      <w:r w:rsidR="008C29D0">
        <w:t>o</w:t>
      </w:r>
      <w:r>
        <w:t xml:space="preserve">n </w:t>
      </w:r>
      <w:r w:rsidR="00490045">
        <w:t xml:space="preserve">the </w:t>
      </w:r>
      <w:r>
        <w:t>haul-out behavior of harbor seals.</w:t>
      </w:r>
    </w:p>
    <w:p w14:paraId="54B219E5" w14:textId="6BFFF059" w:rsidR="00D25A99" w:rsidRDefault="00D25A99" w:rsidP="00D25A99">
      <w:pPr>
        <w:pStyle w:val="NormalWeb"/>
        <w:spacing w:before="0" w:beforeAutospacing="0" w:after="0" w:afterAutospacing="0" w:line="480" w:lineRule="auto"/>
        <w:ind w:firstLine="360"/>
        <w:textAlignment w:val="baseline"/>
      </w:pPr>
      <w:r>
        <w:t>Factors influencing the haul-out behavior of harbor seals are numerous and appear to be site-specific, but they include season, tide level, air temperature</w:t>
      </w:r>
      <w:r w:rsidR="00AD4022">
        <w:t>,</w:t>
      </w:r>
      <w:r w:rsidR="00333FBC">
        <w:t xml:space="preserve"> </w:t>
      </w:r>
      <w:r>
        <w:t>wind speed, and precipitation (</w:t>
      </w:r>
      <w:r w:rsidR="003F248E">
        <w:t xml:space="preserve">London et al. 2012; </w:t>
      </w:r>
      <w:r>
        <w:rPr>
          <w:color w:val="000000"/>
        </w:rPr>
        <w:t xml:space="preserve">Granquist </w:t>
      </w:r>
      <w:r w:rsidR="003F248E">
        <w:rPr>
          <w:color w:val="000000"/>
        </w:rPr>
        <w:t xml:space="preserve">and </w:t>
      </w:r>
      <w:r>
        <w:rPr>
          <w:color w:val="000000"/>
        </w:rPr>
        <w:t>Hauksson 2016</w:t>
      </w:r>
      <w:r>
        <w:t>). Determining cause and effect of harbor seal haul-out behavior has prove</w:t>
      </w:r>
      <w:r w:rsidR="008A533F">
        <w:t>n</w:t>
      </w:r>
      <w:r>
        <w:t xml:space="preserve"> difficult given the large number of variables and the challenges of </w:t>
      </w:r>
      <w:r>
        <w:lastRenderedPageBreak/>
        <w:t xml:space="preserve">conducting controlled experiments. To increase our understanding of the impacts of </w:t>
      </w:r>
      <w:r w:rsidR="00A67129">
        <w:t xml:space="preserve">anthropogenic noise </w:t>
      </w:r>
      <w:r>
        <w:t>on harbor seals, we conducted a comparative study on the haul-out behavior of harbor seals between two similar haul-out sites —one close to human activities and one away from them.</w:t>
      </w:r>
    </w:p>
    <w:p w14:paraId="3D7C4BE4" w14:textId="77777777" w:rsidR="00986634" w:rsidRDefault="009F3080" w:rsidP="00986634">
      <w:pPr>
        <w:pStyle w:val="CommentText"/>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r w:rsidR="00BC11E7">
        <w:rPr>
          <w:rFonts w:ascii="Times New Roman" w:eastAsia="Times New Roman" w:hAnsi="Times New Roman" w:cs="Times New Roman"/>
          <w:color w:val="000000"/>
          <w:sz w:val="24"/>
          <w:szCs w:val="24"/>
        </w:rPr>
        <w:t xml:space="preserve">rban </w:t>
      </w:r>
      <w:r>
        <w:rPr>
          <w:rFonts w:ascii="Times New Roman" w:eastAsia="Times New Roman" w:hAnsi="Times New Roman" w:cs="Times New Roman"/>
          <w:color w:val="000000"/>
          <w:sz w:val="24"/>
          <w:szCs w:val="24"/>
        </w:rPr>
        <w:t>areas</w:t>
      </w:r>
      <w:r w:rsidR="00FD4A71" w:rsidRPr="00C4251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have</w:t>
      </w:r>
      <w:r w:rsidR="00FD4A71" w:rsidRPr="00C42517">
        <w:rPr>
          <w:rFonts w:ascii="Times New Roman" w:eastAsia="Times New Roman" w:hAnsi="Times New Roman" w:cs="Times New Roman"/>
          <w:color w:val="000000"/>
          <w:sz w:val="24"/>
          <w:szCs w:val="24"/>
        </w:rPr>
        <w:t xml:space="preserve"> high levels of anthropogenic activities that generate </w:t>
      </w:r>
      <w:r>
        <w:rPr>
          <w:rFonts w:ascii="Times New Roman" w:eastAsia="Times New Roman" w:hAnsi="Times New Roman" w:cs="Times New Roman"/>
          <w:color w:val="000000"/>
          <w:sz w:val="24"/>
          <w:szCs w:val="24"/>
        </w:rPr>
        <w:t xml:space="preserve">in-air </w:t>
      </w:r>
      <w:r w:rsidR="00FD4A71" w:rsidRPr="00C42517">
        <w:rPr>
          <w:rFonts w:ascii="Times New Roman" w:eastAsia="Times New Roman" w:hAnsi="Times New Roman" w:cs="Times New Roman"/>
          <w:color w:val="000000"/>
          <w:sz w:val="24"/>
          <w:szCs w:val="24"/>
        </w:rPr>
        <w:t>noise</w:t>
      </w:r>
      <w:r>
        <w:rPr>
          <w:rFonts w:ascii="Times New Roman" w:eastAsia="Times New Roman" w:hAnsi="Times New Roman" w:cs="Times New Roman"/>
          <w:color w:val="000000"/>
          <w:sz w:val="24"/>
          <w:szCs w:val="24"/>
        </w:rPr>
        <w:t xml:space="preserve"> pollution</w:t>
      </w:r>
      <w:r w:rsidR="00FD4A71" w:rsidRPr="00C42517">
        <w:rPr>
          <w:rFonts w:ascii="Times New Roman" w:eastAsia="Times New Roman" w:hAnsi="Times New Roman" w:cs="Times New Roman"/>
          <w:color w:val="000000"/>
          <w:sz w:val="24"/>
          <w:szCs w:val="24"/>
        </w:rPr>
        <w:t xml:space="preserve">. </w:t>
      </w:r>
      <w:r w:rsidR="00FD4A71">
        <w:rPr>
          <w:rFonts w:ascii="Times New Roman" w:eastAsia="Times New Roman" w:hAnsi="Times New Roman" w:cs="Times New Roman"/>
          <w:color w:val="000000"/>
          <w:sz w:val="24"/>
          <w:szCs w:val="24"/>
        </w:rPr>
        <w:t>In downtown Bellingham</w:t>
      </w:r>
      <w:r w:rsidR="0028265D">
        <w:rPr>
          <w:rFonts w:ascii="Times New Roman" w:eastAsia="Times New Roman" w:hAnsi="Times New Roman" w:cs="Times New Roman"/>
          <w:color w:val="000000"/>
          <w:sz w:val="24"/>
          <w:szCs w:val="24"/>
        </w:rPr>
        <w:t>,</w:t>
      </w:r>
      <w:r w:rsidR="00FD4A71">
        <w:rPr>
          <w:rFonts w:ascii="Times New Roman" w:eastAsia="Times New Roman" w:hAnsi="Times New Roman" w:cs="Times New Roman"/>
          <w:color w:val="000000"/>
          <w:sz w:val="24"/>
          <w:szCs w:val="24"/>
        </w:rPr>
        <w:t xml:space="preserve"> Washington State</w:t>
      </w:r>
      <w:r w:rsidR="0028265D">
        <w:rPr>
          <w:rFonts w:ascii="Times New Roman" w:eastAsia="Times New Roman" w:hAnsi="Times New Roman" w:cs="Times New Roman"/>
          <w:color w:val="000000"/>
          <w:sz w:val="24"/>
          <w:szCs w:val="24"/>
        </w:rPr>
        <w:t>, USA</w:t>
      </w:r>
      <w:r w:rsidR="00FD4A71">
        <w:rPr>
          <w:rFonts w:ascii="Times New Roman" w:eastAsia="Times New Roman" w:hAnsi="Times New Roman" w:cs="Times New Roman"/>
          <w:color w:val="000000"/>
          <w:sz w:val="24"/>
          <w:szCs w:val="24"/>
        </w:rPr>
        <w:t xml:space="preserve">, an industrial </w:t>
      </w:r>
      <w:r w:rsidR="00FD4A71" w:rsidRPr="00C42517">
        <w:rPr>
          <w:rFonts w:ascii="Times New Roman" w:eastAsia="Times New Roman" w:hAnsi="Times New Roman" w:cs="Times New Roman"/>
          <w:color w:val="000000"/>
          <w:sz w:val="24"/>
          <w:szCs w:val="24"/>
        </w:rPr>
        <w:t xml:space="preserve">pond </w:t>
      </w:r>
      <w:r w:rsidR="00FD4A71">
        <w:rPr>
          <w:rFonts w:ascii="Times New Roman" w:eastAsia="Times New Roman" w:hAnsi="Times New Roman" w:cs="Times New Roman"/>
          <w:color w:val="000000"/>
          <w:sz w:val="24"/>
          <w:szCs w:val="24"/>
        </w:rPr>
        <w:t xml:space="preserve">along the Whatcom Creek Waterway housed a </w:t>
      </w:r>
      <w:r w:rsidR="00FD4A71" w:rsidRPr="00C42517">
        <w:rPr>
          <w:rFonts w:ascii="Times New Roman" w:eastAsia="Times New Roman" w:hAnsi="Times New Roman" w:cs="Times New Roman"/>
          <w:color w:val="000000"/>
          <w:sz w:val="24"/>
          <w:szCs w:val="24"/>
        </w:rPr>
        <w:t>strand of logs known as the log boom</w:t>
      </w:r>
      <w:r w:rsidR="00FD4A71">
        <w:rPr>
          <w:rFonts w:ascii="Times New Roman" w:eastAsia="Times New Roman" w:hAnsi="Times New Roman" w:cs="Times New Roman"/>
          <w:color w:val="000000"/>
          <w:sz w:val="24"/>
          <w:szCs w:val="24"/>
        </w:rPr>
        <w:t xml:space="preserve"> where harbor seals used to haul-out </w:t>
      </w:r>
      <w:r w:rsidR="00FD4A71" w:rsidRPr="00C42517">
        <w:rPr>
          <w:rFonts w:ascii="Times New Roman" w:eastAsia="Times New Roman" w:hAnsi="Times New Roman" w:cs="Times New Roman"/>
          <w:color w:val="000000"/>
          <w:sz w:val="24"/>
          <w:szCs w:val="24"/>
        </w:rPr>
        <w:t>(</w:t>
      </w:r>
      <w:r w:rsidR="00F826AD">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w:t>
      </w:r>
      <w:r w:rsidR="00D92EE8" w:rsidRPr="00664204">
        <w:rPr>
          <w:rFonts w:ascii="Times New Roman" w:eastAsia="Times New Roman" w:hAnsi="Times New Roman" w:cs="Times New Roman"/>
          <w:color w:val="000000"/>
          <w:sz w:val="24"/>
          <w:szCs w:val="24"/>
        </w:rPr>
        <w:t>In the spring of 2008,</w:t>
      </w:r>
      <w:r w:rsidR="00ED3D56">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however,</w:t>
      </w:r>
      <w:r w:rsidR="00D92EE8" w:rsidRPr="00664204">
        <w:rPr>
          <w:rFonts w:ascii="Times New Roman" w:eastAsia="Times New Roman" w:hAnsi="Times New Roman" w:cs="Times New Roman"/>
          <w:color w:val="000000"/>
          <w:sz w:val="24"/>
          <w:szCs w:val="24"/>
        </w:rPr>
        <w:t xml:space="preserve"> demolition began on a large-scale remediation project (Port of Bellingham, 2019). This remediation project include</w:t>
      </w:r>
      <w:r w:rsidR="00FE3862">
        <w:rPr>
          <w:rFonts w:ascii="Times New Roman" w:eastAsia="Times New Roman" w:hAnsi="Times New Roman" w:cs="Times New Roman"/>
          <w:color w:val="000000"/>
          <w:sz w:val="24"/>
          <w:szCs w:val="24"/>
        </w:rPr>
        <w:t>d</w:t>
      </w:r>
      <w:r w:rsidR="00D92EE8" w:rsidRPr="00664204">
        <w:rPr>
          <w:rFonts w:ascii="Times New Roman" w:eastAsia="Times New Roman" w:hAnsi="Times New Roman" w:cs="Times New Roman"/>
          <w:color w:val="000000"/>
          <w:sz w:val="24"/>
          <w:szCs w:val="24"/>
        </w:rPr>
        <w:t xml:space="preserve"> demolition, construction, shipping of materials, and increased foot and vehicle traffic of workers, causing an increase in noise levels during the day (Acevedo-Gutiérrez </w:t>
      </w:r>
      <w:r w:rsidR="008208CE">
        <w:rPr>
          <w:rFonts w:ascii="Times New Roman" w:eastAsia="Times New Roman" w:hAnsi="Times New Roman" w:cs="Times New Roman"/>
          <w:color w:val="000000"/>
          <w:sz w:val="24"/>
          <w:szCs w:val="24"/>
        </w:rPr>
        <w:t xml:space="preserve">and </w:t>
      </w:r>
      <w:r w:rsidR="00D92EE8" w:rsidRPr="00664204">
        <w:rPr>
          <w:rFonts w:ascii="Times New Roman" w:eastAsia="Times New Roman" w:hAnsi="Times New Roman" w:cs="Times New Roman"/>
          <w:color w:val="000000"/>
          <w:sz w:val="24"/>
          <w:szCs w:val="24"/>
        </w:rPr>
        <w:t>Cendejas-Zarelli</w:t>
      </w:r>
      <w:r w:rsidR="008208CE">
        <w:rPr>
          <w:rFonts w:ascii="Times New Roman" w:eastAsia="Times New Roman" w:hAnsi="Times New Roman" w:cs="Times New Roman"/>
          <w:color w:val="000000"/>
          <w:sz w:val="24"/>
          <w:szCs w:val="24"/>
        </w:rPr>
        <w:t xml:space="preserve"> </w:t>
      </w:r>
      <w:r w:rsidR="00D92EE8" w:rsidRPr="00664204">
        <w:rPr>
          <w:rFonts w:ascii="Times New Roman" w:eastAsia="Times New Roman" w:hAnsi="Times New Roman" w:cs="Times New Roman"/>
          <w:color w:val="000000"/>
          <w:sz w:val="24"/>
          <w:szCs w:val="24"/>
        </w:rPr>
        <w:t>2011).</w:t>
      </w:r>
      <w:r w:rsidR="00FD4A71" w:rsidRPr="00C4251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Between 2015 and 2016 the log boom was </w:t>
      </w:r>
      <w:r w:rsidR="00D92EE8" w:rsidRPr="00C42517">
        <w:rPr>
          <w:rFonts w:ascii="Times New Roman" w:eastAsia="Times New Roman" w:hAnsi="Times New Roman" w:cs="Times New Roman"/>
          <w:color w:val="000000"/>
          <w:sz w:val="24"/>
          <w:szCs w:val="24"/>
        </w:rPr>
        <w:t xml:space="preserve">removed, and seals </w:t>
      </w:r>
      <w:r w:rsidR="00D92EE8">
        <w:rPr>
          <w:rFonts w:ascii="Times New Roman" w:eastAsia="Times New Roman" w:hAnsi="Times New Roman" w:cs="Times New Roman"/>
          <w:color w:val="000000"/>
          <w:sz w:val="24"/>
          <w:szCs w:val="24"/>
        </w:rPr>
        <w:t xml:space="preserve">have been </w:t>
      </w:r>
      <w:r w:rsidR="00D92EE8" w:rsidRPr="00C42517">
        <w:rPr>
          <w:rFonts w:ascii="Times New Roman" w:eastAsia="Times New Roman" w:hAnsi="Times New Roman" w:cs="Times New Roman"/>
          <w:color w:val="000000"/>
          <w:sz w:val="24"/>
          <w:szCs w:val="24"/>
        </w:rPr>
        <w:t>haul</w:t>
      </w:r>
      <w:r w:rsidR="00D92EE8">
        <w:rPr>
          <w:rFonts w:ascii="Times New Roman" w:eastAsia="Times New Roman" w:hAnsi="Times New Roman" w:cs="Times New Roman"/>
          <w:color w:val="000000"/>
          <w:sz w:val="24"/>
          <w:szCs w:val="24"/>
        </w:rPr>
        <w:t xml:space="preserve">ing </w:t>
      </w:r>
      <w:r w:rsidR="00D92EE8" w:rsidRPr="00C42517">
        <w:rPr>
          <w:rFonts w:ascii="Times New Roman" w:eastAsia="Times New Roman" w:hAnsi="Times New Roman" w:cs="Times New Roman"/>
          <w:color w:val="000000"/>
          <w:sz w:val="24"/>
          <w:szCs w:val="24"/>
        </w:rPr>
        <w:t>out on</w:t>
      </w:r>
      <w:r w:rsidR="006D7DC7">
        <w:rPr>
          <w:rFonts w:ascii="Times New Roman" w:eastAsia="Times New Roman" w:hAnsi="Times New Roman" w:cs="Times New Roman"/>
          <w:color w:val="000000"/>
          <w:sz w:val="24"/>
          <w:szCs w:val="24"/>
        </w:rPr>
        <w:t xml:space="preserve"> wooden dock structures called </w:t>
      </w:r>
      <w:r w:rsidR="00D92EE8" w:rsidRPr="00C42517">
        <w:rPr>
          <w:rFonts w:ascii="Times New Roman" w:eastAsia="Times New Roman" w:hAnsi="Times New Roman" w:cs="Times New Roman"/>
          <w:color w:val="000000"/>
          <w:sz w:val="24"/>
          <w:szCs w:val="24"/>
        </w:rPr>
        <w:t xml:space="preserve">pilons </w:t>
      </w:r>
      <w:r w:rsidR="00D92EE8">
        <w:rPr>
          <w:rFonts w:ascii="Times New Roman" w:eastAsia="Times New Roman" w:hAnsi="Times New Roman" w:cs="Times New Roman"/>
          <w:color w:val="000000"/>
          <w:sz w:val="24"/>
          <w:szCs w:val="24"/>
        </w:rPr>
        <w:t>along</w:t>
      </w:r>
      <w:r w:rsidR="00D92EE8" w:rsidRPr="00C42517">
        <w:rPr>
          <w:rFonts w:ascii="Times New Roman" w:eastAsia="Times New Roman" w:hAnsi="Times New Roman" w:cs="Times New Roman"/>
          <w:color w:val="000000"/>
          <w:sz w:val="24"/>
          <w:szCs w:val="24"/>
        </w:rPr>
        <w:t xml:space="preserve"> the waterfront</w:t>
      </w:r>
      <w:r w:rsidR="00D92EE8">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 xml:space="preserve">instead </w:t>
      </w:r>
      <w:r w:rsidR="00D92EE8">
        <w:rPr>
          <w:rFonts w:ascii="Times New Roman" w:eastAsia="Times New Roman" w:hAnsi="Times New Roman" w:cs="Times New Roman"/>
          <w:color w:val="000000"/>
          <w:sz w:val="24"/>
          <w:szCs w:val="24"/>
        </w:rPr>
        <w:t>(Benko 2017)</w:t>
      </w:r>
      <w:r w:rsidR="00D92EE8" w:rsidRPr="00C42517">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Because</w:t>
      </w:r>
      <w:r w:rsidR="00FE3862" w:rsidRPr="00C42517">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 xml:space="preserve">harbor seals use </w:t>
      </w:r>
      <w:r w:rsidR="00FD4A71">
        <w:rPr>
          <w:rFonts w:ascii="Times New Roman" w:eastAsia="Times New Roman" w:hAnsi="Times New Roman" w:cs="Times New Roman"/>
          <w:color w:val="000000"/>
          <w:sz w:val="24"/>
          <w:szCs w:val="24"/>
        </w:rPr>
        <w:t>th</w:t>
      </w:r>
      <w:r w:rsidR="00D92EE8">
        <w:rPr>
          <w:rFonts w:ascii="Times New Roman" w:eastAsia="Times New Roman" w:hAnsi="Times New Roman" w:cs="Times New Roman"/>
          <w:color w:val="000000"/>
          <w:sz w:val="24"/>
          <w:szCs w:val="24"/>
        </w:rPr>
        <w:t>is</w:t>
      </w:r>
      <w:r w:rsidR="00F77105">
        <w:rPr>
          <w:rFonts w:ascii="Times New Roman" w:eastAsia="Times New Roman" w:hAnsi="Times New Roman" w:cs="Times New Roman"/>
          <w:color w:val="000000"/>
          <w:sz w:val="24"/>
          <w:szCs w:val="24"/>
        </w:rPr>
        <w:t xml:space="preserve"> site to</w:t>
      </w:r>
      <w:r w:rsidR="00FD4A71">
        <w:rPr>
          <w:rFonts w:ascii="Times New Roman" w:eastAsia="Times New Roman" w:hAnsi="Times New Roman" w:cs="Times New Roman"/>
          <w:color w:val="000000"/>
          <w:sz w:val="24"/>
          <w:szCs w:val="24"/>
        </w:rPr>
        <w:t xml:space="preserve"> haul-out</w:t>
      </w:r>
      <w:r w:rsidR="00894C18">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w:t>
      </w:r>
      <w:r w:rsidR="00692A5F">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noise disturbance </w:t>
      </w:r>
      <w:r w:rsidR="00FD4A71">
        <w:rPr>
          <w:rFonts w:ascii="Times New Roman" w:eastAsia="Times New Roman" w:hAnsi="Times New Roman" w:cs="Times New Roman"/>
          <w:color w:val="000000"/>
          <w:sz w:val="24"/>
          <w:szCs w:val="24"/>
        </w:rPr>
        <w:t>many affect their haul-out patterns</w:t>
      </w:r>
      <w:r w:rsidR="009306F7">
        <w:rPr>
          <w:rFonts w:ascii="Times New Roman" w:eastAsia="Times New Roman" w:hAnsi="Times New Roman" w:cs="Times New Roman"/>
          <w:color w:val="000000"/>
          <w:sz w:val="24"/>
          <w:szCs w:val="24"/>
        </w:rPr>
        <w:t xml:space="preserve"> </w:t>
      </w:r>
      <w:r w:rsidR="00F6352D">
        <w:rPr>
          <w:rFonts w:ascii="Times New Roman" w:eastAsia="Times New Roman" w:hAnsi="Times New Roman" w:cs="Times New Roman"/>
          <w:color w:val="000000"/>
          <w:sz w:val="24"/>
          <w:szCs w:val="24"/>
        </w:rPr>
        <w:t>due to</w:t>
      </w:r>
      <w:r w:rsidR="009306F7">
        <w:rPr>
          <w:rFonts w:ascii="Times New Roman" w:eastAsia="Times New Roman" w:hAnsi="Times New Roman" w:cs="Times New Roman"/>
          <w:color w:val="000000"/>
          <w:sz w:val="24"/>
          <w:szCs w:val="24"/>
        </w:rPr>
        <w:t xml:space="preserve"> the energetic cost of frequent flushes into the water</w:t>
      </w:r>
      <w:r w:rsidR="00AB041A">
        <w:rPr>
          <w:rFonts w:ascii="Times New Roman" w:eastAsia="Times New Roman" w:hAnsi="Times New Roman" w:cs="Times New Roman"/>
          <w:color w:val="000000"/>
          <w:sz w:val="24"/>
          <w:szCs w:val="24"/>
        </w:rPr>
        <w:t xml:space="preserve"> (</w:t>
      </w:r>
      <w:r w:rsidR="00B03BD5">
        <w:rPr>
          <w:rFonts w:ascii="Times New Roman" w:eastAsia="Times New Roman" w:hAnsi="Times New Roman" w:cs="Times New Roman"/>
          <w:color w:val="000000"/>
          <w:sz w:val="24"/>
          <w:szCs w:val="24"/>
        </w:rPr>
        <w:t>Karpovich et al. 2015</w:t>
      </w:r>
      <w:r w:rsidR="00AB041A">
        <w:rPr>
          <w:rFonts w:ascii="Times New Roman" w:eastAsia="Times New Roman" w:hAnsi="Times New Roman" w:cs="Times New Roman"/>
          <w:color w:val="000000"/>
          <w:sz w:val="24"/>
          <w:szCs w:val="24"/>
        </w:rPr>
        <w:t>)</w:t>
      </w:r>
      <w:r w:rsidR="00FD4A71" w:rsidRPr="00C42517">
        <w:rPr>
          <w:rFonts w:ascii="Times New Roman" w:eastAsia="Times New Roman" w:hAnsi="Times New Roman" w:cs="Times New Roman"/>
          <w:color w:val="000000"/>
          <w:sz w:val="24"/>
          <w:szCs w:val="24"/>
        </w:rPr>
        <w:t>.</w:t>
      </w:r>
      <w:r w:rsidR="00B7392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Moreover, </w:t>
      </w:r>
      <w:r w:rsidR="00B73927">
        <w:rPr>
          <w:rFonts w:ascii="Times New Roman" w:eastAsia="Times New Roman" w:hAnsi="Times New Roman" w:cs="Times New Roman"/>
          <w:color w:val="000000"/>
          <w:sz w:val="24"/>
          <w:szCs w:val="24"/>
        </w:rPr>
        <w:t>A</w:t>
      </w:r>
      <w:r w:rsidR="00B73927" w:rsidRPr="00B73927">
        <w:rPr>
          <w:rFonts w:ascii="Times New Roman" w:eastAsia="Times New Roman" w:hAnsi="Times New Roman" w:cs="Times New Roman"/>
          <w:color w:val="000000"/>
          <w:sz w:val="24"/>
          <w:szCs w:val="24"/>
        </w:rPr>
        <w:t>cevedo-Gutiérrez and Cendejas-Zarelli (2011) reported lower in-air noise levels and higher numbers of harbor seals hauled-out at night than during the day</w:t>
      </w:r>
      <w:r w:rsidR="009306F7">
        <w:rPr>
          <w:rFonts w:ascii="Times New Roman" w:eastAsia="Times New Roman" w:hAnsi="Times New Roman" w:cs="Times New Roman"/>
          <w:color w:val="000000"/>
          <w:sz w:val="24"/>
          <w:szCs w:val="24"/>
        </w:rPr>
        <w:t xml:space="preserve"> at the Bellingham waterfront</w:t>
      </w:r>
      <w:r w:rsidR="00F72256">
        <w:rPr>
          <w:rFonts w:ascii="Times New Roman" w:eastAsia="Times New Roman" w:hAnsi="Times New Roman" w:cs="Times New Roman"/>
          <w:color w:val="000000"/>
          <w:sz w:val="24"/>
          <w:szCs w:val="24"/>
        </w:rPr>
        <w:t>, after t</w:t>
      </w:r>
      <w:r w:rsidR="00D21FF4">
        <w:rPr>
          <w:rFonts w:ascii="Times New Roman" w:eastAsia="Times New Roman" w:hAnsi="Times New Roman" w:cs="Times New Roman"/>
          <w:color w:val="000000"/>
          <w:sz w:val="24"/>
          <w:szCs w:val="24"/>
        </w:rPr>
        <w:t xml:space="preserve">he remediation project </w:t>
      </w:r>
      <w:r w:rsidR="008563B3">
        <w:rPr>
          <w:rFonts w:ascii="Times New Roman" w:eastAsia="Times New Roman" w:hAnsi="Times New Roman" w:cs="Times New Roman"/>
          <w:color w:val="000000"/>
          <w:sz w:val="24"/>
          <w:szCs w:val="24"/>
        </w:rPr>
        <w:t>began.</w:t>
      </w:r>
      <w:r w:rsidR="0060079A" w:rsidRPr="0060079A">
        <w:rPr>
          <w:rFonts w:ascii="Times New Roman" w:eastAsia="Times New Roman" w:hAnsi="Times New Roman" w:cs="Times New Roman"/>
          <w:color w:val="000000"/>
          <w:sz w:val="24"/>
          <w:szCs w:val="24"/>
        </w:rPr>
        <w:t xml:space="preserve"> </w:t>
      </w:r>
      <w:r w:rsidR="0060079A">
        <w:rPr>
          <w:rFonts w:ascii="Times New Roman" w:eastAsia="Times New Roman" w:hAnsi="Times New Roman" w:cs="Times New Roman"/>
          <w:color w:val="000000"/>
          <w:sz w:val="24"/>
          <w:szCs w:val="24"/>
        </w:rPr>
        <w:t>However</w:t>
      </w:r>
      <w:r w:rsidR="0060079A" w:rsidRPr="00C42517">
        <w:rPr>
          <w:rFonts w:ascii="Times New Roman" w:eastAsia="Times New Roman" w:hAnsi="Times New Roman" w:cs="Times New Roman"/>
          <w:color w:val="000000"/>
          <w:sz w:val="24"/>
          <w:szCs w:val="24"/>
        </w:rPr>
        <w:t xml:space="preserve">, it is still unclear if noise pollution in </w:t>
      </w:r>
      <w:r w:rsidR="0060079A">
        <w:rPr>
          <w:rFonts w:ascii="Times New Roman" w:eastAsia="Times New Roman" w:hAnsi="Times New Roman" w:cs="Times New Roman"/>
          <w:color w:val="000000"/>
          <w:sz w:val="24"/>
          <w:szCs w:val="24"/>
        </w:rPr>
        <w:t>Bellingham is the cause of this observed nocturnal haul-out pattern</w:t>
      </w:r>
      <w:r w:rsidR="00CE06DB">
        <w:rPr>
          <w:rFonts w:ascii="Times New Roman" w:eastAsia="Times New Roman" w:hAnsi="Times New Roman" w:cs="Times New Roman"/>
          <w:color w:val="000000"/>
          <w:sz w:val="24"/>
          <w:szCs w:val="24"/>
        </w:rPr>
        <w:t xml:space="preserve"> and if </w:t>
      </w:r>
      <w:r w:rsidR="00837612">
        <w:rPr>
          <w:rFonts w:ascii="Times New Roman" w:eastAsia="Times New Roman" w:hAnsi="Times New Roman" w:cs="Times New Roman"/>
          <w:color w:val="000000"/>
          <w:sz w:val="24"/>
          <w:szCs w:val="24"/>
        </w:rPr>
        <w:t>there are additional impacts of noise pollution over longer periods of time</w:t>
      </w:r>
      <w:r w:rsidR="0060079A" w:rsidRPr="00C42517">
        <w:rPr>
          <w:rFonts w:ascii="Times New Roman" w:eastAsia="Times New Roman" w:hAnsi="Times New Roman" w:cs="Times New Roman"/>
          <w:color w:val="000000"/>
          <w:sz w:val="24"/>
          <w:szCs w:val="24"/>
        </w:rPr>
        <w:t>.</w:t>
      </w:r>
    </w:p>
    <w:p w14:paraId="22ECA3B8" w14:textId="4668CC8E" w:rsidR="00C97E51" w:rsidRPr="00986634" w:rsidRDefault="00C516CB" w:rsidP="00986634">
      <w:pPr>
        <w:pStyle w:val="CommentText"/>
        <w:spacing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 determine if anthropogenic noise levels influenced harbor seal haul-out behavior, </w:t>
      </w:r>
      <w:r w:rsidR="000273F8">
        <w:rPr>
          <w:rFonts w:ascii="Times New Roman" w:eastAsia="Times New Roman" w:hAnsi="Times New Roman" w:cs="Times New Roman"/>
          <w:sz w:val="24"/>
          <w:szCs w:val="24"/>
        </w:rPr>
        <w:t xml:space="preserve">we examined </w:t>
      </w:r>
      <w:r>
        <w:rPr>
          <w:rFonts w:ascii="Times New Roman" w:eastAsia="Times New Roman" w:hAnsi="Times New Roman" w:cs="Times New Roman"/>
          <w:sz w:val="24"/>
          <w:szCs w:val="24"/>
        </w:rPr>
        <w:t xml:space="preserve">the number of </w:t>
      </w:r>
      <w:r w:rsidR="000273F8">
        <w:rPr>
          <w:rFonts w:ascii="Times New Roman" w:eastAsia="Times New Roman" w:hAnsi="Times New Roman" w:cs="Times New Roman"/>
          <w:sz w:val="24"/>
          <w:szCs w:val="24"/>
        </w:rPr>
        <w:t xml:space="preserve">hauled-out </w:t>
      </w:r>
      <w:r>
        <w:rPr>
          <w:rFonts w:ascii="Times New Roman" w:eastAsia="Times New Roman" w:hAnsi="Times New Roman" w:cs="Times New Roman"/>
          <w:sz w:val="24"/>
          <w:szCs w:val="24"/>
        </w:rPr>
        <w:t>harbor seals relative to</w:t>
      </w:r>
      <w:r w:rsidR="007469E8">
        <w:rPr>
          <w:rFonts w:ascii="Times New Roman" w:eastAsia="Times New Roman" w:hAnsi="Times New Roman" w:cs="Times New Roman"/>
          <w:sz w:val="24"/>
          <w:szCs w:val="24"/>
        </w:rPr>
        <w:t xml:space="preserve"> in-air noise level</w:t>
      </w:r>
      <w:r w:rsidR="000273F8">
        <w:rPr>
          <w:rFonts w:ascii="Times New Roman" w:eastAsia="Times New Roman" w:hAnsi="Times New Roman" w:cs="Times New Roman"/>
          <w:sz w:val="24"/>
          <w:szCs w:val="24"/>
        </w:rPr>
        <w:t xml:space="preserve"> and other environmental variables</w:t>
      </w:r>
      <w:r w:rsidR="00BE794E">
        <w:rPr>
          <w:rFonts w:ascii="Times New Roman" w:eastAsia="Times New Roman" w:hAnsi="Times New Roman" w:cs="Times New Roman"/>
          <w:sz w:val="24"/>
          <w:szCs w:val="24"/>
        </w:rPr>
        <w:t xml:space="preserve"> </w:t>
      </w:r>
      <w:r w:rsidR="00C31651">
        <w:rPr>
          <w:rFonts w:ascii="Times New Roman" w:eastAsia="Times New Roman" w:hAnsi="Times New Roman" w:cs="Times New Roman"/>
          <w:sz w:val="24"/>
          <w:szCs w:val="24"/>
        </w:rPr>
        <w:t>at</w:t>
      </w:r>
      <w:r w:rsidR="00BE794E">
        <w:rPr>
          <w:rFonts w:ascii="Times New Roman" w:eastAsia="Times New Roman" w:hAnsi="Times New Roman" w:cs="Times New Roman"/>
          <w:sz w:val="24"/>
          <w:szCs w:val="24"/>
        </w:rPr>
        <w:t xml:space="preserve"> the Bellingham waterfront </w:t>
      </w:r>
      <w:r w:rsidR="00ED4739">
        <w:rPr>
          <w:rFonts w:ascii="Times New Roman" w:eastAsia="Times New Roman" w:hAnsi="Times New Roman" w:cs="Times New Roman"/>
          <w:sz w:val="24"/>
          <w:szCs w:val="24"/>
        </w:rPr>
        <w:t>twelve years after the study of Acevedo-</w:t>
      </w:r>
      <w:r w:rsidR="00ED4739">
        <w:rPr>
          <w:rFonts w:ascii="Times New Roman" w:eastAsia="Times New Roman" w:hAnsi="Times New Roman" w:cs="Times New Roman"/>
          <w:sz w:val="24"/>
          <w:szCs w:val="24"/>
        </w:rPr>
        <w:lastRenderedPageBreak/>
        <w:t>Gutiérrez and Cendejas-Zarelli (2011)</w:t>
      </w:r>
      <w:r w:rsidR="00F323B6">
        <w:rPr>
          <w:rFonts w:ascii="Times New Roman" w:eastAsia="Times New Roman" w:hAnsi="Times New Roman" w:cs="Times New Roman"/>
          <w:sz w:val="24"/>
          <w:szCs w:val="24"/>
        </w:rPr>
        <w:t xml:space="preserve"> and at</w:t>
      </w:r>
      <w:r w:rsidR="007D5113">
        <w:rPr>
          <w:rFonts w:ascii="Times New Roman" w:eastAsia="Times New Roman" w:hAnsi="Times New Roman" w:cs="Times New Roman"/>
          <w:sz w:val="24"/>
          <w:szCs w:val="24"/>
        </w:rPr>
        <w:t xml:space="preserve"> a</w:t>
      </w:r>
      <w:r w:rsidR="00F323B6">
        <w:rPr>
          <w:rFonts w:ascii="Times New Roman" w:eastAsia="Times New Roman" w:hAnsi="Times New Roman" w:cs="Times New Roman"/>
          <w:sz w:val="24"/>
          <w:szCs w:val="24"/>
        </w:rPr>
        <w:t xml:space="preserve"> haul-out site with low anthropogenic activi</w:t>
      </w:r>
      <w:r w:rsidR="0098186C">
        <w:rPr>
          <w:rFonts w:ascii="Times New Roman" w:eastAsia="Times New Roman" w:hAnsi="Times New Roman" w:cs="Times New Roman"/>
          <w:sz w:val="24"/>
          <w:szCs w:val="24"/>
        </w:rPr>
        <w:t>ti</w:t>
      </w:r>
      <w:r w:rsidR="00F323B6">
        <w:rPr>
          <w:rFonts w:ascii="Times New Roman" w:eastAsia="Times New Roman" w:hAnsi="Times New Roman" w:cs="Times New Roman"/>
          <w:sz w:val="24"/>
          <w:szCs w:val="24"/>
        </w:rPr>
        <w:t>es, the Semiahmoo marina (Patterson and Aceve</w:t>
      </w:r>
      <w:r w:rsidR="00C339F5">
        <w:rPr>
          <w:rFonts w:ascii="Times New Roman" w:eastAsia="Times New Roman" w:hAnsi="Times New Roman" w:cs="Times New Roman"/>
          <w:sz w:val="24"/>
          <w:szCs w:val="24"/>
        </w:rPr>
        <w:t>d</w:t>
      </w:r>
      <w:r w:rsidR="00F323B6">
        <w:rPr>
          <w:rFonts w:ascii="Times New Roman" w:eastAsia="Times New Roman" w:hAnsi="Times New Roman" w:cs="Times New Roman"/>
          <w:sz w:val="24"/>
          <w:szCs w:val="24"/>
        </w:rPr>
        <w:t>o-Gutiérrez 2008).</w:t>
      </w:r>
      <w:r w:rsidR="00F32A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hypothesized that </w:t>
      </w:r>
      <w:r w:rsidR="00A52A79">
        <w:rPr>
          <w:rFonts w:ascii="Times New Roman" w:eastAsia="Times New Roman" w:hAnsi="Times New Roman" w:cs="Times New Roman"/>
          <w:sz w:val="24"/>
          <w:szCs w:val="24"/>
        </w:rPr>
        <w:t>in-air noise levels at the</w:t>
      </w:r>
      <w:r>
        <w:rPr>
          <w:rFonts w:ascii="Times New Roman" w:eastAsia="Times New Roman" w:hAnsi="Times New Roman" w:cs="Times New Roman"/>
          <w:sz w:val="24"/>
          <w:szCs w:val="24"/>
        </w:rPr>
        <w:t xml:space="preserve"> </w:t>
      </w:r>
      <w:r w:rsidR="00A52A79">
        <w:rPr>
          <w:rFonts w:ascii="Times New Roman" w:eastAsia="Times New Roman" w:hAnsi="Times New Roman" w:cs="Times New Roman"/>
          <w:sz w:val="24"/>
          <w:szCs w:val="24"/>
        </w:rPr>
        <w:t>waterfront</w:t>
      </w:r>
      <w:r w:rsidRPr="00C516CB">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ould </w:t>
      </w:r>
      <w:r w:rsidR="00A52A79">
        <w:rPr>
          <w:rFonts w:ascii="Times New Roman" w:eastAsia="Times New Roman" w:hAnsi="Times New Roman" w:cs="Times New Roman"/>
          <w:sz w:val="24"/>
          <w:szCs w:val="24"/>
        </w:rPr>
        <w:t>be significantly higher than at the marina</w:t>
      </w:r>
      <w:r w:rsidRPr="00C516CB">
        <w:rPr>
          <w:rFonts w:ascii="Times New Roman" w:eastAsia="Times New Roman" w:hAnsi="Times New Roman" w:cs="Times New Roman"/>
          <w:sz w:val="24"/>
          <w:szCs w:val="24"/>
        </w:rPr>
        <w:t xml:space="preserve">, </w:t>
      </w:r>
      <w:r w:rsidR="003A0FE5">
        <w:rPr>
          <w:rFonts w:ascii="Times New Roman" w:eastAsia="Times New Roman" w:hAnsi="Times New Roman" w:cs="Times New Roman"/>
          <w:sz w:val="24"/>
          <w:szCs w:val="24"/>
        </w:rPr>
        <w:t xml:space="preserve">and that </w:t>
      </w:r>
      <w:r w:rsidR="00CC69F4" w:rsidRPr="4031A4C3">
        <w:rPr>
          <w:rFonts w:ascii="Times New Roman" w:eastAsia="Times New Roman" w:hAnsi="Times New Roman" w:cs="Times New Roman"/>
          <w:sz w:val="24"/>
          <w:szCs w:val="24"/>
        </w:rPr>
        <w:t>there would be a significant negative relationship between anthropogenic noise level and the number of seals hauled out at both sites.</w:t>
      </w:r>
    </w:p>
    <w:p w14:paraId="1A45BA08" w14:textId="77777777" w:rsidR="00CB4E68" w:rsidRDefault="00CB4E68" w:rsidP="00553762">
      <w:pPr>
        <w:pStyle w:val="NormalWeb"/>
        <w:spacing w:before="0" w:beforeAutospacing="0" w:after="0" w:afterAutospacing="0" w:line="480" w:lineRule="auto"/>
        <w:textAlignment w:val="baseline"/>
        <w:rPr>
          <w:b/>
          <w:bCs/>
          <w:color w:val="000000"/>
        </w:rPr>
      </w:pPr>
    </w:p>
    <w:p w14:paraId="18F7D4C0" w14:textId="3017C0A1" w:rsidR="005704AC" w:rsidRPr="002E175A" w:rsidRDefault="00AD78A6" w:rsidP="00553762">
      <w:pPr>
        <w:pStyle w:val="NormalWeb"/>
        <w:spacing w:before="0" w:beforeAutospacing="0" w:after="0" w:afterAutospacing="0" w:line="480" w:lineRule="auto"/>
        <w:textAlignment w:val="baseline"/>
        <w:rPr>
          <w:b/>
          <w:bCs/>
          <w:color w:val="000000"/>
        </w:rPr>
      </w:pPr>
      <w:r w:rsidRPr="002E175A">
        <w:rPr>
          <w:b/>
          <w:bCs/>
          <w:color w:val="000000"/>
        </w:rPr>
        <w:t>Methodology</w:t>
      </w:r>
    </w:p>
    <w:p w14:paraId="5F69047B" w14:textId="60BB1C61" w:rsidR="003E46A6" w:rsidRPr="00450B23" w:rsidRDefault="003E46A6" w:rsidP="00553762">
      <w:pPr>
        <w:pStyle w:val="NormalWeb"/>
        <w:spacing w:before="0" w:beforeAutospacing="0" w:after="0" w:afterAutospacing="0" w:line="480" w:lineRule="auto"/>
        <w:textAlignment w:val="baseline"/>
      </w:pPr>
      <w:r w:rsidRPr="00450B23">
        <w:t>Study Sites</w:t>
      </w:r>
    </w:p>
    <w:p w14:paraId="4C120472" w14:textId="1F82ECD4" w:rsidR="0057070D" w:rsidRPr="00206BDA" w:rsidRDefault="00421BDF" w:rsidP="00206BDA">
      <w:pPr>
        <w:pStyle w:val="NormalWeb"/>
        <w:spacing w:before="0" w:beforeAutospacing="0" w:after="0" w:afterAutospacing="0" w:line="480" w:lineRule="auto"/>
        <w:ind w:firstLine="360"/>
        <w:textAlignment w:val="baseline"/>
      </w:pPr>
      <w:r w:rsidRPr="009A1BDE">
        <w:t xml:space="preserve">The Bellingham </w:t>
      </w:r>
      <w:r w:rsidR="003B7BE5">
        <w:t>w</w:t>
      </w:r>
      <w:r w:rsidRPr="009A1BDE">
        <w:t xml:space="preserve">aterfront haul-out site </w:t>
      </w:r>
      <w:r w:rsidR="00082167" w:rsidRPr="009A1BDE">
        <w:t xml:space="preserve">is </w:t>
      </w:r>
      <w:r w:rsidR="00F04DD3">
        <w:t xml:space="preserve">located </w:t>
      </w:r>
      <w:r w:rsidR="00082167">
        <w:t>in</w:t>
      </w:r>
      <w:r w:rsidRPr="009A1BDE">
        <w:t xml:space="preserve"> </w:t>
      </w:r>
      <w:r>
        <w:t>Bellingham Bay</w:t>
      </w:r>
      <w:r w:rsidRPr="009A1BDE">
        <w:t xml:space="preserve"> at the former Georgia Pacific paper mill (48º 44' N, 122º 29' W)</w:t>
      </w:r>
      <w:r w:rsidR="001B1A44">
        <w:t xml:space="preserve"> (Figure 1)</w:t>
      </w:r>
      <w:r w:rsidRPr="009A1BDE">
        <w:t xml:space="preserve">. </w:t>
      </w:r>
      <w:r w:rsidR="00316B12">
        <w:t>The site is accessible at any tide level and</w:t>
      </w:r>
      <w:r w:rsidRPr="009A1BDE">
        <w:t xml:space="preserve"> covers an area of approximately 18,650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w:t>
      </w:r>
      <w:r w:rsidR="001D350F">
        <w:t>700</w:t>
      </w:r>
      <w:r w:rsidR="0003219C">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03219C">
        <w:t xml:space="preserve"> </w:t>
      </w:r>
      <w:r w:rsidR="00353A05">
        <w:t xml:space="preserve">of which </w:t>
      </w:r>
      <w:r w:rsidR="0003219C">
        <w:t>was</w:t>
      </w:r>
      <w:r w:rsidR="00353A05">
        <w:t xml:space="preserve"> available haul-out area for the seals.</w:t>
      </w:r>
      <w:r w:rsidRPr="009A1BDE">
        <w:t xml:space="preserve"> </w:t>
      </w:r>
      <w:r w:rsidR="00701E38">
        <w:t xml:space="preserve">This site </w:t>
      </w:r>
      <w:r w:rsidR="004F2CAC">
        <w:t xml:space="preserve">consists </w:t>
      </w:r>
      <w:r w:rsidR="00E35DF0">
        <w:t>of</w:t>
      </w:r>
      <w:r w:rsidR="00701E38">
        <w:t xml:space="preserve"> two locations </w:t>
      </w:r>
      <w:r w:rsidR="00355E51">
        <w:t xml:space="preserve">(East and West) </w:t>
      </w:r>
      <w:r w:rsidR="004F2CAC">
        <w:t xml:space="preserve">with floating pilons </w:t>
      </w:r>
      <w:r w:rsidR="00701E38">
        <w:t>approximately 250 m from one another</w:t>
      </w:r>
      <w:r w:rsidR="000B4CEE">
        <w:t xml:space="preserve"> (Figure 1). These locations</w:t>
      </w:r>
      <w:r w:rsidR="001D20BE">
        <w:t xml:space="preserve"> were </w:t>
      </w:r>
      <w:r w:rsidR="009D482C">
        <w:t>surveyed separately</w:t>
      </w:r>
      <w:r w:rsidR="00E0492E">
        <w:t xml:space="preserve"> </w:t>
      </w:r>
      <w:r w:rsidR="00E0492E" w:rsidRPr="00A17458">
        <w:rPr>
          <w:color w:val="000000"/>
        </w:rPr>
        <w:t>to observe all the pilons on which the harbor seals haul out</w:t>
      </w:r>
      <w:r w:rsidR="00701E38">
        <w:t xml:space="preserve">. </w:t>
      </w:r>
      <w:r w:rsidRPr="009A1BDE">
        <w:t xml:space="preserve">The </w:t>
      </w:r>
      <w:r w:rsidR="00F77A3A">
        <w:t xml:space="preserve">human </w:t>
      </w:r>
      <w:r w:rsidRPr="009A1BDE">
        <w:t xml:space="preserve">activity in this area </w:t>
      </w:r>
      <w:r w:rsidR="003C56F5">
        <w:t>was</w:t>
      </w:r>
      <w:r w:rsidRPr="009A1BDE">
        <w:t xml:space="preserve"> high due to a public beach next to the waterfront as well as construction </w:t>
      </w:r>
      <w:r w:rsidR="009E63E8">
        <w:t>to develop</w:t>
      </w:r>
      <w:r w:rsidRPr="009A1BDE">
        <w:t xml:space="preserve"> the </w:t>
      </w:r>
      <w:r w:rsidR="00B31A40">
        <w:t>terrain</w:t>
      </w:r>
      <w:r w:rsidRPr="009A1BDE">
        <w:t xml:space="preserve"> into commercial land. The </w:t>
      </w:r>
      <w:r w:rsidRPr="009A1BDE">
        <w:rPr>
          <w:color w:val="000000"/>
        </w:rPr>
        <w:t xml:space="preserve">Semiahmoo </w:t>
      </w:r>
      <w:r w:rsidR="00542E09">
        <w:rPr>
          <w:color w:val="000000"/>
        </w:rPr>
        <w:t>m</w:t>
      </w:r>
      <w:r w:rsidRPr="009A1BDE">
        <w:rPr>
          <w:color w:val="000000"/>
        </w:rPr>
        <w:t xml:space="preserve">arina haul-out site </w:t>
      </w:r>
      <w:r w:rsidR="00F04DD3">
        <w:t>is located</w:t>
      </w:r>
      <w:r w:rsidR="00F04DD3" w:rsidRPr="009A1BDE">
        <w:t xml:space="preserve"> </w:t>
      </w:r>
      <w:r w:rsidR="00082167">
        <w:t>in</w:t>
      </w:r>
      <w:r w:rsidRPr="009A1BDE">
        <w:t xml:space="preserve"> Drayton Harbor</w:t>
      </w:r>
      <w:r w:rsidR="00D466F3">
        <w:t xml:space="preserve"> </w:t>
      </w:r>
      <w:r w:rsidR="00D466F3" w:rsidRPr="009A1BDE">
        <w:t>(48° 59.11' N, 122° 46.42' W)</w:t>
      </w:r>
      <w:r w:rsidR="00F04DD3">
        <w:t xml:space="preserve">, about </w:t>
      </w:r>
      <w:r w:rsidR="00F77A3A">
        <w:t>34</w:t>
      </w:r>
      <w:r w:rsidR="00F04DD3">
        <w:t xml:space="preserve"> km from the waterfront</w:t>
      </w:r>
      <w:r w:rsidR="003F2231">
        <w:t xml:space="preserve"> </w:t>
      </w:r>
      <w:r w:rsidR="001B1A44">
        <w:t>(Figure 1)</w:t>
      </w:r>
      <w:r w:rsidR="007D1FCE" w:rsidRPr="009A1BDE">
        <w:t xml:space="preserve">. The marina </w:t>
      </w:r>
      <w:r w:rsidR="006147EB">
        <w:t xml:space="preserve">consists </w:t>
      </w:r>
      <w:r w:rsidR="007D1FCE">
        <w:t>of three</w:t>
      </w:r>
      <w:r w:rsidR="007D1FCE" w:rsidRPr="009A1BDE">
        <w:t xml:space="preserve"> </w:t>
      </w:r>
      <w:r w:rsidR="006147EB">
        <w:t xml:space="preserve">connected </w:t>
      </w:r>
      <w:r w:rsidR="007D1FCE" w:rsidRPr="009A1BDE">
        <w:t>floating water breakers that harbor seal</w:t>
      </w:r>
      <w:r w:rsidR="007D1FCE">
        <w:t>s use as a</w:t>
      </w:r>
      <w:r w:rsidR="007D1FCE" w:rsidRPr="009A1BDE">
        <w:t xml:space="preserve"> haul-out</w:t>
      </w:r>
      <w:r w:rsidR="007D1FCE">
        <w:t xml:space="preserve"> site and that </w:t>
      </w:r>
      <w:r w:rsidR="006147EB">
        <w:t>are</w:t>
      </w:r>
      <w:r w:rsidR="006147EB" w:rsidRPr="009A1BDE">
        <w:t xml:space="preserve"> </w:t>
      </w:r>
      <w:r w:rsidR="00100331">
        <w:t>accessible</w:t>
      </w:r>
      <w:r w:rsidR="007D1FCE" w:rsidRPr="009A1BDE">
        <w:t xml:space="preserve"> at all tide levels </w:t>
      </w:r>
      <w:r w:rsidR="007D1FCE" w:rsidRPr="009A1BDE">
        <w:rPr>
          <w:color w:val="000000"/>
        </w:rPr>
        <w:t xml:space="preserve">(Patterson </w:t>
      </w:r>
      <w:r w:rsidR="006147EB">
        <w:rPr>
          <w:color w:val="000000"/>
        </w:rPr>
        <w:t>and</w:t>
      </w:r>
      <w:r w:rsidR="006147EB" w:rsidRPr="009A1BDE">
        <w:rPr>
          <w:color w:val="000000"/>
        </w:rPr>
        <w:t xml:space="preserve"> </w:t>
      </w:r>
      <w:r w:rsidR="007D1FCE" w:rsidRPr="009A1BDE">
        <w:rPr>
          <w:color w:val="000000"/>
        </w:rPr>
        <w:t>Acevedo-Guti</w:t>
      </w:r>
      <w:r w:rsidR="006147EB">
        <w:rPr>
          <w:color w:val="000000"/>
        </w:rPr>
        <w:t>é</w:t>
      </w:r>
      <w:r w:rsidR="007D1FCE" w:rsidRPr="009A1BDE">
        <w:rPr>
          <w:color w:val="000000"/>
        </w:rPr>
        <w:t>rrez 2008)</w:t>
      </w:r>
      <w:r w:rsidR="007D1FCE" w:rsidRPr="009A1BDE">
        <w:t>. The site cover</w:t>
      </w:r>
      <w:r w:rsidR="00D55F7C">
        <w:t>ed</w:t>
      </w:r>
      <w:r w:rsidR="007D1FCE" w:rsidRPr="009A1BDE">
        <w:t xml:space="preserve"> an area of approximately 40,000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of which </w:t>
      </w:r>
      <w:r w:rsidR="0003219C">
        <w:t>was</w:t>
      </w:r>
      <w:r w:rsidR="00353A05">
        <w:t xml:space="preserve"> available haul-out area for the seals. </w:t>
      </w:r>
      <w:r w:rsidR="00100331">
        <w:t>The marina</w:t>
      </w:r>
      <w:r w:rsidR="007D1FCE" w:rsidRPr="009A1BDE">
        <w:t xml:space="preserve"> </w:t>
      </w:r>
      <w:r w:rsidR="00D55F7C">
        <w:t>was</w:t>
      </w:r>
      <w:r w:rsidR="007D1FCE" w:rsidRPr="009A1BDE">
        <w:t xml:space="preserve"> exposed to less activity </w:t>
      </w:r>
      <w:r w:rsidR="00100331">
        <w:t xml:space="preserve">than the waterfront </w:t>
      </w:r>
      <w:r w:rsidR="007D1FCE" w:rsidRPr="009A1BDE">
        <w:t xml:space="preserve">due to exclusive access to its </w:t>
      </w:r>
      <w:r w:rsidR="000E365E">
        <w:t>dock</w:t>
      </w:r>
      <w:r w:rsidR="007D1FCE" w:rsidRPr="009A1BDE">
        <w:t xml:space="preserve"> and </w:t>
      </w:r>
      <w:r w:rsidR="00100331">
        <w:t xml:space="preserve">the relative </w:t>
      </w:r>
      <w:r w:rsidR="001720C2">
        <w:t>seclusion</w:t>
      </w:r>
      <w:r w:rsidR="00100331">
        <w:t xml:space="preserve"> of the</w:t>
      </w:r>
      <w:r w:rsidR="007D1FCE" w:rsidRPr="009A1BDE">
        <w:t xml:space="preserve"> area.</w:t>
      </w:r>
    </w:p>
    <w:p w14:paraId="45A21A07" w14:textId="77777777" w:rsidR="00BE2113" w:rsidRDefault="00BE2113" w:rsidP="00553762">
      <w:pPr>
        <w:pStyle w:val="NormalWeb"/>
        <w:spacing w:before="0" w:beforeAutospacing="0" w:after="0" w:afterAutospacing="0" w:line="480" w:lineRule="auto"/>
        <w:textAlignment w:val="baseline"/>
      </w:pPr>
    </w:p>
    <w:p w14:paraId="7603D7DF" w14:textId="7BAA0C2D" w:rsidR="008503D2" w:rsidRPr="00F32A43" w:rsidRDefault="003E46A6" w:rsidP="00553762">
      <w:pPr>
        <w:pStyle w:val="NormalWeb"/>
        <w:spacing w:before="0" w:beforeAutospacing="0" w:after="0" w:afterAutospacing="0" w:line="480" w:lineRule="auto"/>
        <w:textAlignment w:val="baseline"/>
      </w:pPr>
      <w:r w:rsidRPr="00450B23">
        <w:lastRenderedPageBreak/>
        <w:t xml:space="preserve">Data </w:t>
      </w:r>
      <w:r w:rsidR="00D13E67">
        <w:t>c</w:t>
      </w:r>
      <w:r w:rsidRPr="00F32A43">
        <w:t>ollect</w:t>
      </w:r>
      <w:r w:rsidR="00F379B0" w:rsidRPr="00F32A43">
        <w:t>ion</w:t>
      </w:r>
    </w:p>
    <w:p w14:paraId="7B77CEF5" w14:textId="4DCC7A1D" w:rsidR="008503D2" w:rsidRPr="009A1BDE" w:rsidRDefault="007F6B5A" w:rsidP="00F56E23">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Observations were conducted between</w:t>
      </w:r>
      <w:r w:rsidRPr="009A1BDE">
        <w:rPr>
          <w:rFonts w:ascii="Times New Roman" w:eastAsia="Times New Roman" w:hAnsi="Times New Roman" w:cs="Times New Roman"/>
          <w:color w:val="000000"/>
          <w:sz w:val="24"/>
          <w:szCs w:val="24"/>
        </w:rPr>
        <w:t xml:space="preserve"> Ju</w:t>
      </w:r>
      <w:r>
        <w:rPr>
          <w:rFonts w:ascii="Times New Roman" w:eastAsia="Times New Roman" w:hAnsi="Times New Roman" w:cs="Times New Roman"/>
          <w:color w:val="000000"/>
          <w:sz w:val="24"/>
          <w:szCs w:val="24"/>
        </w:rPr>
        <w:t>ly</w:t>
      </w:r>
      <w:r w:rsidRPr="009A1BDE">
        <w:rPr>
          <w:rFonts w:ascii="Times New Roman" w:eastAsia="Times New Roman" w:hAnsi="Times New Roman" w:cs="Times New Roman"/>
          <w:color w:val="000000"/>
          <w:sz w:val="24"/>
          <w:szCs w:val="24"/>
        </w:rPr>
        <w:t xml:space="preserve"> 2020 </w:t>
      </w:r>
      <w:r>
        <w:rPr>
          <w:rFonts w:ascii="Times New Roman" w:eastAsia="Times New Roman" w:hAnsi="Times New Roman" w:cs="Times New Roman"/>
          <w:color w:val="000000"/>
          <w:sz w:val="24"/>
          <w:szCs w:val="24"/>
        </w:rPr>
        <w:t>and</w:t>
      </w:r>
      <w:r w:rsidRPr="009A1BD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August</w:t>
      </w:r>
      <w:r w:rsidRPr="009A1BDE">
        <w:rPr>
          <w:rFonts w:ascii="Times New Roman" w:eastAsia="Times New Roman" w:hAnsi="Times New Roman" w:cs="Times New Roman"/>
          <w:color w:val="000000"/>
          <w:sz w:val="24"/>
          <w:szCs w:val="24"/>
        </w:rPr>
        <w:t xml:space="preserve"> 2021</w:t>
      </w:r>
      <w:r>
        <w:rPr>
          <w:rFonts w:ascii="Times New Roman" w:eastAsia="Times New Roman" w:hAnsi="Times New Roman" w:cs="Times New Roman"/>
          <w:color w:val="000000"/>
          <w:sz w:val="24"/>
          <w:szCs w:val="24"/>
        </w:rPr>
        <w:t xml:space="preserve"> by </w:t>
      </w:r>
      <w:r w:rsidR="00290E4B">
        <w:rPr>
          <w:rFonts w:ascii="Times New Roman" w:eastAsia="Times New Roman" w:hAnsi="Times New Roman" w:cs="Times New Roman"/>
          <w:color w:val="000000"/>
          <w:sz w:val="24"/>
          <w:szCs w:val="24"/>
        </w:rPr>
        <w:t xml:space="preserve">trained </w:t>
      </w:r>
      <w:r>
        <w:rPr>
          <w:rFonts w:ascii="Times New Roman" w:eastAsia="Times New Roman" w:hAnsi="Times New Roman" w:cs="Times New Roman"/>
          <w:color w:val="000000"/>
          <w:sz w:val="24"/>
          <w:szCs w:val="24"/>
        </w:rPr>
        <w:t xml:space="preserve">undergraduate </w:t>
      </w:r>
      <w:r w:rsidR="001D73D1">
        <w:rPr>
          <w:rFonts w:ascii="Times New Roman" w:eastAsia="Times New Roman" w:hAnsi="Times New Roman" w:cs="Times New Roman"/>
          <w:color w:val="000000"/>
          <w:sz w:val="24"/>
          <w:szCs w:val="24"/>
        </w:rPr>
        <w:t>students</w:t>
      </w:r>
      <w:r>
        <w:rPr>
          <w:rFonts w:ascii="Times New Roman" w:eastAsia="Times New Roman" w:hAnsi="Times New Roman" w:cs="Times New Roman"/>
          <w:color w:val="000000"/>
          <w:sz w:val="24"/>
          <w:szCs w:val="24"/>
        </w:rPr>
        <w:t xml:space="preserve"> at Western Washington University. </w:t>
      </w:r>
      <w:r w:rsidR="001D73D1">
        <w:rPr>
          <w:rFonts w:ascii="Times New Roman" w:eastAsia="Times New Roman" w:hAnsi="Times New Roman" w:cs="Times New Roman"/>
          <w:color w:val="000000"/>
          <w:sz w:val="24"/>
          <w:szCs w:val="24"/>
        </w:rPr>
        <w:t xml:space="preserve">The students </w:t>
      </w:r>
      <w:r w:rsidR="00306A08">
        <w:rPr>
          <w:rFonts w:ascii="Times New Roman" w:eastAsia="Times New Roman" w:hAnsi="Times New Roman" w:cs="Times New Roman"/>
          <w:color w:val="000000"/>
          <w:sz w:val="24"/>
          <w:szCs w:val="24"/>
        </w:rPr>
        <w:t>observed h</w:t>
      </w:r>
      <w:r w:rsidR="008503D2" w:rsidRPr="009A1BDE">
        <w:rPr>
          <w:rFonts w:ascii="Times New Roman" w:eastAsia="Times New Roman" w:hAnsi="Times New Roman" w:cs="Times New Roman"/>
          <w:color w:val="000000"/>
          <w:sz w:val="24"/>
          <w:szCs w:val="24"/>
        </w:rPr>
        <w:t>arbor seal</w:t>
      </w:r>
      <w:r w:rsidR="00306A08">
        <w:rPr>
          <w:rFonts w:ascii="Times New Roman" w:eastAsia="Times New Roman" w:hAnsi="Times New Roman" w:cs="Times New Roman"/>
          <w:color w:val="000000"/>
          <w:sz w:val="24"/>
          <w:szCs w:val="24"/>
        </w:rPr>
        <w:t>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at the waterfront</w:t>
      </w:r>
      <w:r w:rsidR="008503D2" w:rsidRPr="009A1BDE">
        <w:rPr>
          <w:rFonts w:ascii="Times New Roman" w:eastAsia="Times New Roman" w:hAnsi="Times New Roman" w:cs="Times New Roman"/>
          <w:color w:val="000000"/>
          <w:sz w:val="24"/>
          <w:szCs w:val="24"/>
        </w:rPr>
        <w:t xml:space="preserve"> </w:t>
      </w:r>
      <w:r w:rsidR="009C65A8">
        <w:rPr>
          <w:rFonts w:ascii="Times New Roman" w:eastAsia="Times New Roman" w:hAnsi="Times New Roman" w:cs="Times New Roman"/>
          <w:color w:val="000000"/>
          <w:sz w:val="24"/>
          <w:szCs w:val="24"/>
        </w:rPr>
        <w:t>three</w:t>
      </w:r>
      <w:r w:rsidR="008503D2" w:rsidRPr="009A1BDE">
        <w:rPr>
          <w:rFonts w:ascii="Times New Roman" w:eastAsia="Times New Roman" w:hAnsi="Times New Roman" w:cs="Times New Roman"/>
          <w:color w:val="000000"/>
          <w:sz w:val="24"/>
          <w:szCs w:val="24"/>
        </w:rPr>
        <w:t xml:space="preserve"> days </w:t>
      </w:r>
      <w:r w:rsidR="008503D2">
        <w:rPr>
          <w:rFonts w:ascii="Times New Roman" w:eastAsia="Times New Roman" w:hAnsi="Times New Roman" w:cs="Times New Roman"/>
          <w:color w:val="000000"/>
          <w:sz w:val="24"/>
          <w:szCs w:val="24"/>
        </w:rPr>
        <w:t>per</w:t>
      </w:r>
      <w:r w:rsidR="008503D2" w:rsidRPr="009A1BDE">
        <w:rPr>
          <w:rFonts w:ascii="Times New Roman" w:eastAsia="Times New Roman" w:hAnsi="Times New Roman" w:cs="Times New Roman"/>
          <w:color w:val="000000"/>
          <w:sz w:val="24"/>
          <w:szCs w:val="24"/>
        </w:rPr>
        <w:t xml:space="preserve"> week during daylight hours</w:t>
      </w:r>
      <w:r w:rsidR="000F6740" w:rsidRPr="000F6740">
        <w:rPr>
          <w:rFonts w:ascii="Times New Roman" w:eastAsia="Times New Roman" w:hAnsi="Times New Roman" w:cs="Times New Roman"/>
          <w:color w:val="000000"/>
          <w:sz w:val="24"/>
          <w:szCs w:val="24"/>
        </w:rPr>
        <w:t xml:space="preserve">. </w:t>
      </w:r>
      <w:r w:rsidR="007E1CB1">
        <w:rPr>
          <w:rFonts w:ascii="Times New Roman" w:eastAsia="Times New Roman" w:hAnsi="Times New Roman" w:cs="Times New Roman"/>
          <w:color w:val="000000"/>
          <w:sz w:val="24"/>
          <w:szCs w:val="24"/>
        </w:rPr>
        <w:t>Each survey</w:t>
      </w:r>
      <w:r w:rsidR="00160D8D">
        <w:rPr>
          <w:rFonts w:ascii="Times New Roman" w:eastAsia="Times New Roman" w:hAnsi="Times New Roman" w:cs="Times New Roman"/>
          <w:color w:val="000000"/>
          <w:sz w:val="24"/>
          <w:szCs w:val="24"/>
        </w:rPr>
        <w:t xml:space="preserve"> sample</w:t>
      </w:r>
      <w:r w:rsidR="007E1CB1">
        <w:rPr>
          <w:rFonts w:ascii="Times New Roman" w:eastAsia="Times New Roman" w:hAnsi="Times New Roman" w:cs="Times New Roman"/>
          <w:color w:val="000000"/>
          <w:sz w:val="24"/>
          <w:szCs w:val="24"/>
        </w:rPr>
        <w:t xml:space="preserve"> consisted of two students who</w:t>
      </w:r>
      <w:r w:rsidR="000F6740" w:rsidRPr="000F6740">
        <w:rPr>
          <w:rFonts w:ascii="Times New Roman" w:eastAsia="Times New Roman" w:hAnsi="Times New Roman" w:cs="Times New Roman"/>
          <w:color w:val="000000"/>
          <w:sz w:val="24"/>
          <w:szCs w:val="24"/>
        </w:rPr>
        <w:t xml:space="preserve"> recorded the number of seals observed</w:t>
      </w:r>
      <w:r w:rsidR="000F6740">
        <w:rPr>
          <w:rFonts w:ascii="Times New Roman" w:eastAsia="Times New Roman" w:hAnsi="Times New Roman" w:cs="Times New Roman"/>
          <w:color w:val="000000"/>
          <w:sz w:val="24"/>
          <w:szCs w:val="24"/>
        </w:rPr>
        <w:t xml:space="preserve"> hauled-out within the </w:t>
      </w:r>
      <w:r w:rsidR="00EA4DE6">
        <w:rPr>
          <w:rFonts w:ascii="Times New Roman" w:eastAsia="Times New Roman" w:hAnsi="Times New Roman" w:cs="Times New Roman"/>
          <w:color w:val="000000"/>
          <w:sz w:val="24"/>
          <w:szCs w:val="24"/>
        </w:rPr>
        <w:t>location’s</w:t>
      </w:r>
      <w:r w:rsidR="000F6740">
        <w:rPr>
          <w:rFonts w:ascii="Times New Roman" w:eastAsia="Times New Roman" w:hAnsi="Times New Roman" w:cs="Times New Roman"/>
          <w:color w:val="000000"/>
          <w:sz w:val="24"/>
          <w:szCs w:val="24"/>
        </w:rPr>
        <w:t xml:space="preserve"> range </w:t>
      </w:r>
      <w:r w:rsidR="007E1CB1">
        <w:rPr>
          <w:rFonts w:ascii="Times New Roman" w:eastAsia="Times New Roman" w:hAnsi="Times New Roman" w:cs="Times New Roman"/>
          <w:color w:val="000000"/>
          <w:sz w:val="24"/>
          <w:szCs w:val="24"/>
        </w:rPr>
        <w:t>in a period of three minutes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T</w:t>
      </w:r>
      <w:r w:rsidR="008503D2" w:rsidRPr="009A1BDE">
        <w:rPr>
          <w:rFonts w:ascii="Times New Roman" w:eastAsia="Times New Roman" w:hAnsi="Times New Roman" w:cs="Times New Roman"/>
          <w:color w:val="000000"/>
          <w:sz w:val="24"/>
          <w:szCs w:val="24"/>
        </w:rPr>
        <w:t xml:space="preserve">o ensure that harbor seals </w:t>
      </w:r>
      <w:r w:rsidR="008503D2">
        <w:rPr>
          <w:rFonts w:ascii="Times New Roman" w:eastAsia="Times New Roman" w:hAnsi="Times New Roman" w:cs="Times New Roman"/>
          <w:color w:val="000000"/>
          <w:sz w:val="24"/>
          <w:szCs w:val="24"/>
        </w:rPr>
        <w:t>we</w:t>
      </w:r>
      <w:r w:rsidR="008503D2" w:rsidRPr="009A1BDE">
        <w:rPr>
          <w:rFonts w:ascii="Times New Roman" w:eastAsia="Times New Roman" w:hAnsi="Times New Roman" w:cs="Times New Roman"/>
          <w:color w:val="000000"/>
          <w:sz w:val="24"/>
          <w:szCs w:val="24"/>
        </w:rPr>
        <w:t xml:space="preserve">re not counted twice </w:t>
      </w:r>
      <w:r w:rsidR="00EA4DE6">
        <w:rPr>
          <w:rFonts w:ascii="Times New Roman" w:eastAsia="Times New Roman" w:hAnsi="Times New Roman" w:cs="Times New Roman"/>
          <w:color w:val="000000"/>
          <w:sz w:val="24"/>
          <w:szCs w:val="24"/>
        </w:rPr>
        <w:t>among locations</w:t>
      </w:r>
      <w:r w:rsidR="008503D2" w:rsidRPr="009A1BDE">
        <w:rPr>
          <w:rFonts w:ascii="Times New Roman" w:eastAsia="Times New Roman" w:hAnsi="Times New Roman" w:cs="Times New Roman"/>
          <w:color w:val="000000"/>
          <w:sz w:val="24"/>
          <w:szCs w:val="24"/>
        </w:rPr>
        <w:t xml:space="preserve">, </w:t>
      </w:r>
      <w:r w:rsidR="00EA4DE6" w:rsidRPr="009A1BDE">
        <w:rPr>
          <w:rFonts w:ascii="Times New Roman" w:eastAsia="Times New Roman" w:hAnsi="Times New Roman" w:cs="Times New Roman"/>
          <w:color w:val="000000"/>
          <w:sz w:val="24"/>
          <w:szCs w:val="24"/>
        </w:rPr>
        <w:t xml:space="preserve">the survey on the second </w:t>
      </w:r>
      <w:r w:rsidR="00EA4DE6">
        <w:rPr>
          <w:rFonts w:ascii="Times New Roman" w:eastAsia="Times New Roman" w:hAnsi="Times New Roman" w:cs="Times New Roman"/>
          <w:color w:val="000000"/>
          <w:sz w:val="24"/>
          <w:szCs w:val="24"/>
        </w:rPr>
        <w:t>location was</w:t>
      </w:r>
      <w:r w:rsidR="00EA4DE6" w:rsidRPr="009A1BDE">
        <w:rPr>
          <w:rFonts w:ascii="Times New Roman" w:eastAsia="Times New Roman" w:hAnsi="Times New Roman" w:cs="Times New Roman"/>
          <w:color w:val="000000"/>
          <w:sz w:val="24"/>
          <w:szCs w:val="24"/>
        </w:rPr>
        <w:t xml:space="preserve"> conducted &lt; 5 min from the end of the survey on the first </w:t>
      </w:r>
      <w:r w:rsidR="00EA4DE6">
        <w:rPr>
          <w:rFonts w:ascii="Times New Roman" w:eastAsia="Times New Roman" w:hAnsi="Times New Roman" w:cs="Times New Roman"/>
          <w:color w:val="000000"/>
          <w:sz w:val="24"/>
          <w:szCs w:val="24"/>
        </w:rPr>
        <w:t>location</w:t>
      </w:r>
      <w:r w:rsidR="009C65A8">
        <w:rPr>
          <w:rFonts w:ascii="Times New Roman" w:eastAsia="Times New Roman" w:hAnsi="Times New Roman" w:cs="Times New Roman"/>
          <w:color w:val="000000"/>
          <w:sz w:val="24"/>
          <w:szCs w:val="24"/>
        </w:rPr>
        <w:t xml:space="preserve"> </w:t>
      </w:r>
      <w:r w:rsidR="00AD21A8">
        <w:rPr>
          <w:rFonts w:ascii="Times New Roman" w:eastAsia="Times New Roman" w:hAnsi="Times New Roman" w:cs="Times New Roman"/>
          <w:color w:val="000000"/>
          <w:sz w:val="24"/>
          <w:szCs w:val="24"/>
        </w:rPr>
        <w:t>(East or West, randomly selected)</w:t>
      </w:r>
      <w:r w:rsidR="008503D2" w:rsidRPr="009A1BDE">
        <w:rPr>
          <w:rFonts w:ascii="Times New Roman" w:eastAsia="Times New Roman" w:hAnsi="Times New Roman" w:cs="Times New Roman"/>
          <w:color w:val="000000"/>
          <w:sz w:val="24"/>
          <w:szCs w:val="24"/>
        </w:rPr>
        <w:t>.</w:t>
      </w:r>
      <w:r w:rsidR="00F56E23">
        <w:rPr>
          <w:rFonts w:ascii="Times New Roman" w:eastAsia="Times New Roman" w:hAnsi="Times New Roman" w:cs="Times New Roman"/>
          <w:color w:val="000000"/>
          <w:sz w:val="24"/>
          <w:szCs w:val="24"/>
        </w:rPr>
        <w:t xml:space="preserve"> </w:t>
      </w:r>
      <w:r w:rsidR="00261A75">
        <w:rPr>
          <w:rFonts w:ascii="Times New Roman" w:eastAsia="Times New Roman" w:hAnsi="Times New Roman" w:cs="Times New Roman"/>
          <w:color w:val="000000"/>
          <w:sz w:val="24"/>
          <w:szCs w:val="24"/>
        </w:rPr>
        <w:t xml:space="preserve">We observed harbor seals </w:t>
      </w:r>
      <w:r w:rsidR="00D0423D">
        <w:rPr>
          <w:rFonts w:ascii="Times New Roman" w:eastAsia="Times New Roman" w:hAnsi="Times New Roman" w:cs="Times New Roman"/>
          <w:color w:val="000000"/>
          <w:sz w:val="24"/>
          <w:szCs w:val="24"/>
        </w:rPr>
        <w:t xml:space="preserve">at the marina </w:t>
      </w:r>
      <w:r w:rsidR="008503D2" w:rsidRPr="009A1BDE">
        <w:rPr>
          <w:rFonts w:ascii="Times New Roman" w:eastAsia="Times New Roman" w:hAnsi="Times New Roman" w:cs="Times New Roman"/>
          <w:color w:val="000000"/>
          <w:sz w:val="24"/>
          <w:szCs w:val="24"/>
        </w:rPr>
        <w:t xml:space="preserve">once per week during daylight hours following the </w:t>
      </w:r>
      <w:r w:rsidR="008503D2">
        <w:rPr>
          <w:rFonts w:ascii="Times New Roman" w:eastAsia="Times New Roman" w:hAnsi="Times New Roman" w:cs="Times New Roman"/>
          <w:color w:val="000000"/>
          <w:sz w:val="24"/>
          <w:szCs w:val="24"/>
        </w:rPr>
        <w:t>methods</w:t>
      </w:r>
      <w:r w:rsidR="008503D2" w:rsidRPr="009A1BDE">
        <w:rPr>
          <w:rFonts w:ascii="Times New Roman" w:eastAsia="Times New Roman" w:hAnsi="Times New Roman" w:cs="Times New Roman"/>
          <w:color w:val="000000"/>
          <w:sz w:val="24"/>
          <w:szCs w:val="24"/>
        </w:rPr>
        <w:t xml:space="preserve"> </w:t>
      </w:r>
      <w:r w:rsidR="00165DF4">
        <w:rPr>
          <w:rFonts w:ascii="Times New Roman" w:eastAsia="Times New Roman" w:hAnsi="Times New Roman" w:cs="Times New Roman"/>
          <w:color w:val="000000"/>
          <w:sz w:val="24"/>
          <w:szCs w:val="24"/>
        </w:rPr>
        <w:t>used at the waterfront site</w:t>
      </w:r>
      <w:r w:rsidR="008503D2" w:rsidRPr="009A1BDE">
        <w:rPr>
          <w:rFonts w:ascii="Times New Roman" w:eastAsia="Times New Roman" w:hAnsi="Times New Roman" w:cs="Times New Roman"/>
          <w:color w:val="000000"/>
          <w:sz w:val="24"/>
          <w:szCs w:val="24"/>
        </w:rPr>
        <w:t>. Observations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conducted from a 6-m-high bluff </w:t>
      </w:r>
      <w:r w:rsidR="00E4494A">
        <w:rPr>
          <w:rFonts w:ascii="Times New Roman" w:eastAsia="Times New Roman" w:hAnsi="Times New Roman" w:cs="Times New Roman"/>
          <w:color w:val="000000"/>
          <w:sz w:val="24"/>
          <w:szCs w:val="24"/>
        </w:rPr>
        <w:t xml:space="preserve">located along a </w:t>
      </w:r>
      <w:r w:rsidR="00CE7965">
        <w:rPr>
          <w:rFonts w:ascii="Times New Roman" w:eastAsia="Times New Roman" w:hAnsi="Times New Roman" w:cs="Times New Roman"/>
          <w:color w:val="000000"/>
          <w:sz w:val="24"/>
          <w:szCs w:val="24"/>
        </w:rPr>
        <w:t xml:space="preserve">public </w:t>
      </w:r>
      <w:r w:rsidR="00E4494A">
        <w:rPr>
          <w:rFonts w:ascii="Times New Roman" w:eastAsia="Times New Roman" w:hAnsi="Times New Roman" w:cs="Times New Roman"/>
          <w:color w:val="000000"/>
          <w:sz w:val="24"/>
          <w:szCs w:val="24"/>
        </w:rPr>
        <w:t xml:space="preserve">pathway and </w:t>
      </w:r>
      <w:r w:rsidR="008503D2" w:rsidRPr="009A1BDE">
        <w:rPr>
          <w:rFonts w:ascii="Times New Roman" w:eastAsia="Times New Roman" w:hAnsi="Times New Roman" w:cs="Times New Roman"/>
          <w:color w:val="000000"/>
          <w:sz w:val="24"/>
          <w:szCs w:val="24"/>
        </w:rPr>
        <w:t xml:space="preserve">facing the three floating water breakers protecting the marina. </w:t>
      </w:r>
      <w:r w:rsidR="00CD3007">
        <w:rPr>
          <w:rFonts w:ascii="Times New Roman" w:eastAsia="Times New Roman" w:hAnsi="Times New Roman" w:cs="Times New Roman"/>
          <w:color w:val="000000"/>
          <w:sz w:val="24"/>
          <w:szCs w:val="24"/>
        </w:rPr>
        <w:t xml:space="preserve">All three locations </w:t>
      </w:r>
      <w:r w:rsidR="007811B6">
        <w:rPr>
          <w:rFonts w:ascii="Times New Roman" w:eastAsia="Times New Roman" w:hAnsi="Times New Roman" w:cs="Times New Roman"/>
          <w:color w:val="000000"/>
          <w:sz w:val="24"/>
          <w:szCs w:val="24"/>
        </w:rPr>
        <w:t xml:space="preserve">(the two </w:t>
      </w:r>
      <w:r w:rsidR="001D73D1">
        <w:rPr>
          <w:rFonts w:ascii="Times New Roman" w:eastAsia="Times New Roman" w:hAnsi="Times New Roman" w:cs="Times New Roman"/>
          <w:color w:val="000000"/>
          <w:sz w:val="24"/>
          <w:szCs w:val="24"/>
        </w:rPr>
        <w:t xml:space="preserve">sites </w:t>
      </w:r>
      <w:r w:rsidR="007811B6">
        <w:rPr>
          <w:rFonts w:ascii="Times New Roman" w:eastAsia="Times New Roman" w:hAnsi="Times New Roman" w:cs="Times New Roman"/>
          <w:color w:val="000000"/>
          <w:sz w:val="24"/>
          <w:szCs w:val="24"/>
        </w:rPr>
        <w:t xml:space="preserve">at the waterfront and </w:t>
      </w:r>
      <w:r w:rsidR="001D73D1">
        <w:rPr>
          <w:rFonts w:ascii="Times New Roman" w:eastAsia="Times New Roman" w:hAnsi="Times New Roman" w:cs="Times New Roman"/>
          <w:color w:val="000000"/>
          <w:sz w:val="24"/>
          <w:szCs w:val="24"/>
        </w:rPr>
        <w:t xml:space="preserve">that </w:t>
      </w:r>
      <w:r w:rsidR="007811B6">
        <w:rPr>
          <w:rFonts w:ascii="Times New Roman" w:eastAsia="Times New Roman" w:hAnsi="Times New Roman" w:cs="Times New Roman"/>
          <w:color w:val="000000"/>
          <w:sz w:val="24"/>
          <w:szCs w:val="24"/>
        </w:rPr>
        <w:t xml:space="preserve">one at the marina) </w:t>
      </w:r>
      <w:r w:rsidR="00CD3007">
        <w:rPr>
          <w:rFonts w:ascii="Times New Roman" w:eastAsia="Times New Roman" w:hAnsi="Times New Roman" w:cs="Times New Roman"/>
          <w:color w:val="000000"/>
          <w:sz w:val="24"/>
          <w:szCs w:val="24"/>
        </w:rPr>
        <w:t xml:space="preserve">had consistent land markers to ensure </w:t>
      </w:r>
      <w:r w:rsidR="00412521">
        <w:rPr>
          <w:rFonts w:ascii="Times New Roman" w:eastAsia="Times New Roman" w:hAnsi="Times New Roman" w:cs="Times New Roman"/>
          <w:color w:val="000000"/>
          <w:sz w:val="24"/>
          <w:szCs w:val="24"/>
        </w:rPr>
        <w:t>each</w:t>
      </w:r>
      <w:r w:rsidR="00CD3007">
        <w:rPr>
          <w:rFonts w:ascii="Times New Roman" w:eastAsia="Times New Roman" w:hAnsi="Times New Roman" w:cs="Times New Roman"/>
          <w:color w:val="000000"/>
          <w:sz w:val="24"/>
          <w:szCs w:val="24"/>
        </w:rPr>
        <w:t xml:space="preserve"> survey </w:t>
      </w:r>
      <w:r w:rsidR="00412521">
        <w:rPr>
          <w:rFonts w:ascii="Times New Roman" w:eastAsia="Times New Roman" w:hAnsi="Times New Roman" w:cs="Times New Roman"/>
          <w:color w:val="000000"/>
          <w:sz w:val="24"/>
          <w:szCs w:val="24"/>
        </w:rPr>
        <w:t xml:space="preserve">was conducted </w:t>
      </w:r>
      <w:r w:rsidR="00C835E5">
        <w:rPr>
          <w:rFonts w:ascii="Times New Roman" w:eastAsia="Times New Roman" w:hAnsi="Times New Roman" w:cs="Times New Roman"/>
          <w:color w:val="000000"/>
          <w:sz w:val="24"/>
          <w:szCs w:val="24"/>
        </w:rPr>
        <w:t xml:space="preserve">from </w:t>
      </w:r>
      <w:r w:rsidR="008503D2" w:rsidRPr="009A1BDE">
        <w:rPr>
          <w:rFonts w:ascii="Times New Roman" w:eastAsia="Times New Roman" w:hAnsi="Times New Roman" w:cs="Times New Roman"/>
          <w:color w:val="000000"/>
          <w:sz w:val="24"/>
          <w:szCs w:val="24"/>
        </w:rPr>
        <w:t xml:space="preserve">the same spot on land </w:t>
      </w:r>
      <w:r w:rsidR="00D0423D">
        <w:rPr>
          <w:rFonts w:ascii="Times New Roman" w:eastAsia="Times New Roman" w:hAnsi="Times New Roman" w:cs="Times New Roman"/>
          <w:color w:val="000000"/>
          <w:sz w:val="24"/>
          <w:szCs w:val="24"/>
        </w:rPr>
        <w:t xml:space="preserve">&gt; </w:t>
      </w:r>
      <w:r w:rsidR="007B1E2C">
        <w:rPr>
          <w:rFonts w:ascii="Times New Roman" w:eastAsia="Times New Roman" w:hAnsi="Times New Roman" w:cs="Times New Roman"/>
          <w:color w:val="000000"/>
          <w:sz w:val="24"/>
          <w:szCs w:val="24"/>
        </w:rPr>
        <w:t>100</w:t>
      </w:r>
      <w:r w:rsidR="008503D2" w:rsidRPr="009A1BDE">
        <w:rPr>
          <w:rFonts w:ascii="Times New Roman" w:eastAsia="Times New Roman" w:hAnsi="Times New Roman" w:cs="Times New Roman"/>
          <w:color w:val="000000"/>
          <w:sz w:val="24"/>
          <w:szCs w:val="24"/>
        </w:rPr>
        <w:t xml:space="preserve"> m from the seals.</w:t>
      </w:r>
    </w:p>
    <w:p w14:paraId="26107EEA" w14:textId="6CBB3C6F" w:rsidR="003E46A6" w:rsidRDefault="009B0094" w:rsidP="00553762">
      <w:pPr>
        <w:spacing w:after="0" w:line="480" w:lineRule="auto"/>
        <w:ind w:firstLine="360"/>
        <w:rPr>
          <w:rFonts w:ascii="Times New Roman" w:eastAsia="Times New Roman" w:hAnsi="Times New Roman" w:cs="Times New Roman"/>
          <w:color w:val="000000"/>
          <w:sz w:val="24"/>
          <w:szCs w:val="24"/>
        </w:rPr>
      </w:pPr>
      <w:bookmarkStart w:id="2" w:name="_Hlk106888831"/>
      <w:r>
        <w:rPr>
          <w:rFonts w:ascii="Times New Roman" w:eastAsia="Times New Roman" w:hAnsi="Times New Roman" w:cs="Times New Roman"/>
          <w:color w:val="000000"/>
          <w:sz w:val="24"/>
          <w:szCs w:val="24"/>
        </w:rPr>
        <w:t xml:space="preserve">We </w:t>
      </w:r>
      <w:r w:rsidR="00F442FE">
        <w:rPr>
          <w:rFonts w:ascii="Times New Roman" w:eastAsia="Times New Roman" w:hAnsi="Times New Roman" w:cs="Times New Roman"/>
          <w:color w:val="000000"/>
          <w:sz w:val="24"/>
          <w:szCs w:val="24"/>
        </w:rPr>
        <w:t>used</w:t>
      </w:r>
      <w:r w:rsidR="008503D2" w:rsidRPr="009A1BDE">
        <w:rPr>
          <w:rFonts w:ascii="Times New Roman" w:eastAsia="Times New Roman" w:hAnsi="Times New Roman" w:cs="Times New Roman"/>
          <w:color w:val="000000"/>
          <w:sz w:val="24"/>
          <w:szCs w:val="24"/>
        </w:rPr>
        <w:t xml:space="preserve"> 10 × 40 binoculars</w:t>
      </w:r>
      <w:r w:rsidR="007264B8">
        <w:rPr>
          <w:rFonts w:ascii="Times New Roman" w:eastAsia="Times New Roman" w:hAnsi="Times New Roman" w:cs="Times New Roman"/>
          <w:color w:val="000000"/>
          <w:sz w:val="24"/>
          <w:szCs w:val="24"/>
        </w:rPr>
        <w:t xml:space="preserve"> to record </w:t>
      </w:r>
      <w:r w:rsidR="008503D2" w:rsidRPr="009A1BDE">
        <w:rPr>
          <w:rFonts w:ascii="Times New Roman" w:eastAsia="Times New Roman" w:hAnsi="Times New Roman" w:cs="Times New Roman"/>
          <w:color w:val="000000"/>
          <w:sz w:val="24"/>
          <w:szCs w:val="24"/>
        </w:rPr>
        <w:t xml:space="preserve">the </w:t>
      </w:r>
      <w:r w:rsidR="00144F6C">
        <w:rPr>
          <w:rFonts w:ascii="Times New Roman" w:eastAsia="Times New Roman" w:hAnsi="Times New Roman" w:cs="Times New Roman"/>
          <w:color w:val="000000"/>
          <w:sz w:val="24"/>
          <w:szCs w:val="24"/>
        </w:rPr>
        <w:t>total</w:t>
      </w:r>
      <w:r w:rsidR="00144F6C" w:rsidRPr="009A1BDE">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number of adult harbor seals and pups hauled out</w:t>
      </w:r>
      <w:r w:rsidR="00093E0A">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The </w:t>
      </w:r>
      <w:r w:rsidR="00A235AD">
        <w:rPr>
          <w:rFonts w:ascii="Times New Roman" w:eastAsia="Times New Roman" w:hAnsi="Times New Roman" w:cs="Times New Roman"/>
          <w:color w:val="000000"/>
          <w:sz w:val="24"/>
          <w:szCs w:val="24"/>
        </w:rPr>
        <w:t>in-</w:t>
      </w:r>
      <w:r w:rsidR="008503D2" w:rsidRPr="009A1BDE">
        <w:rPr>
          <w:rFonts w:ascii="Times New Roman" w:eastAsia="Times New Roman" w:hAnsi="Times New Roman" w:cs="Times New Roman"/>
          <w:color w:val="000000"/>
          <w:sz w:val="24"/>
          <w:szCs w:val="24"/>
        </w:rPr>
        <w:t>air sound pressure levels (SPLs)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measured as an indicator of the amount of </w:t>
      </w:r>
      <w:r w:rsidR="0024151F">
        <w:rPr>
          <w:rFonts w:ascii="Times New Roman" w:eastAsia="Times New Roman" w:hAnsi="Times New Roman" w:cs="Times New Roman"/>
          <w:color w:val="000000"/>
          <w:sz w:val="24"/>
          <w:szCs w:val="24"/>
        </w:rPr>
        <w:t>anthropogenic noise</w:t>
      </w:r>
      <w:r w:rsidR="008503D2" w:rsidRPr="009A1BDE">
        <w:rPr>
          <w:rFonts w:ascii="Times New Roman" w:eastAsia="Times New Roman" w:hAnsi="Times New Roman" w:cs="Times New Roman"/>
          <w:color w:val="000000"/>
          <w:sz w:val="24"/>
          <w:szCs w:val="24"/>
        </w:rPr>
        <w:t xml:space="preserve"> around each haul-out site.</w:t>
      </w:r>
      <w:r w:rsidR="008503D2">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w:t>
      </w:r>
      <w:r w:rsidR="008C1298">
        <w:rPr>
          <w:rFonts w:ascii="Times New Roman" w:eastAsia="Times New Roman" w:hAnsi="Times New Roman" w:cs="Times New Roman"/>
          <w:color w:val="000000"/>
          <w:sz w:val="24"/>
          <w:szCs w:val="24"/>
        </w:rPr>
        <w:t xml:space="preserve">consistently </w:t>
      </w:r>
      <w:r w:rsidR="008503D2" w:rsidRPr="009A1BDE">
        <w:rPr>
          <w:rFonts w:ascii="Times New Roman" w:eastAsia="Times New Roman" w:hAnsi="Times New Roman" w:cs="Times New Roman"/>
          <w:color w:val="000000"/>
          <w:sz w:val="24"/>
          <w:szCs w:val="24"/>
        </w:rPr>
        <w:t xml:space="preserve">recorded </w:t>
      </w:r>
      <w:r w:rsidR="007B1E2C">
        <w:rPr>
          <w:rFonts w:ascii="Times New Roman" w:eastAsia="Times New Roman" w:hAnsi="Times New Roman" w:cs="Times New Roman"/>
          <w:color w:val="000000"/>
          <w:sz w:val="24"/>
          <w:szCs w:val="24"/>
        </w:rPr>
        <w:t>100</w:t>
      </w:r>
      <w:r w:rsidR="008C1298">
        <w:rPr>
          <w:rFonts w:ascii="Times New Roman" w:eastAsia="Times New Roman" w:hAnsi="Times New Roman" w:cs="Times New Roman"/>
          <w:color w:val="000000"/>
          <w:sz w:val="24"/>
          <w:szCs w:val="24"/>
        </w:rPr>
        <w:t xml:space="preserve"> m </w:t>
      </w:r>
      <w:r w:rsidR="008503D2" w:rsidRPr="009A1BDE">
        <w:rPr>
          <w:rFonts w:ascii="Times New Roman" w:eastAsia="Times New Roman" w:hAnsi="Times New Roman" w:cs="Times New Roman"/>
          <w:color w:val="000000"/>
          <w:sz w:val="24"/>
          <w:szCs w:val="24"/>
        </w:rPr>
        <w:t xml:space="preserve">from </w:t>
      </w:r>
      <w:r w:rsidR="007B1E2C">
        <w:rPr>
          <w:rFonts w:ascii="Times New Roman" w:eastAsia="Times New Roman" w:hAnsi="Times New Roman" w:cs="Times New Roman"/>
          <w:color w:val="000000"/>
          <w:sz w:val="24"/>
          <w:szCs w:val="24"/>
        </w:rPr>
        <w:t>the haul-out location</w:t>
      </w:r>
      <w:r w:rsidR="008503D2" w:rsidRPr="009A1BDE">
        <w:rPr>
          <w:rFonts w:ascii="Times New Roman" w:eastAsia="Times New Roman" w:hAnsi="Times New Roman" w:cs="Times New Roman"/>
          <w:color w:val="000000"/>
          <w:sz w:val="24"/>
          <w:szCs w:val="24"/>
        </w:rPr>
        <w:t xml:space="preserve"> using a NM102 Sound Level Meter (Noise Meters USA, Houston, USA). The NM102 sound level meter has a resolution and accuracy of 0.1 dB ± 1.5 dB (re: 94 dB @ 1 kHz, in air), a frequency range of 31.5 Hz to 8 kHz, and a selectable noise level range of 30 to 130 dB(A) and 35 to 130 dB(C) re 20 µPa. </w:t>
      </w:r>
      <w:r w:rsidR="009E7AB8" w:rsidRPr="009E7AB8">
        <w:rPr>
          <w:rFonts w:ascii="Times New Roman" w:eastAsia="Times New Roman" w:hAnsi="Times New Roman" w:cs="Times New Roman"/>
          <w:color w:val="000000"/>
          <w:sz w:val="24"/>
          <w:szCs w:val="24"/>
        </w:rPr>
        <w:t xml:space="preserve">The NM102 sound level meter </w:t>
      </w:r>
      <w:r w:rsidR="00240BBE">
        <w:rPr>
          <w:rFonts w:ascii="Times New Roman" w:eastAsia="Times New Roman" w:hAnsi="Times New Roman" w:cs="Times New Roman"/>
          <w:color w:val="000000"/>
          <w:sz w:val="24"/>
          <w:szCs w:val="24"/>
        </w:rPr>
        <w:t>has</w:t>
      </w:r>
      <w:r w:rsidR="009E7AB8" w:rsidRPr="009E7AB8">
        <w:rPr>
          <w:rFonts w:ascii="Times New Roman" w:eastAsia="Times New Roman" w:hAnsi="Times New Roman" w:cs="Times New Roman"/>
          <w:color w:val="000000"/>
          <w:sz w:val="24"/>
          <w:szCs w:val="24"/>
        </w:rPr>
        <w:t xml:space="preserve"> been employed to measure in-air noise in other studies (</w:t>
      </w:r>
      <w:r w:rsidR="00AB02C7" w:rsidRPr="009E7AB8">
        <w:rPr>
          <w:rFonts w:ascii="Times New Roman" w:eastAsia="Times New Roman" w:hAnsi="Times New Roman" w:cs="Times New Roman"/>
          <w:color w:val="000000"/>
          <w:sz w:val="24"/>
          <w:szCs w:val="24"/>
        </w:rPr>
        <w:t xml:space="preserve">Asuquo </w:t>
      </w:r>
      <w:r w:rsidR="009E7AB8" w:rsidRPr="009E7AB8">
        <w:rPr>
          <w:rFonts w:ascii="Times New Roman" w:eastAsia="Times New Roman" w:hAnsi="Times New Roman" w:cs="Times New Roman"/>
          <w:color w:val="000000"/>
          <w:sz w:val="24"/>
          <w:szCs w:val="24"/>
        </w:rPr>
        <w:t>et al. 2001;</w:t>
      </w:r>
      <w:r w:rsidR="00063D94" w:rsidRPr="00063D94">
        <w:rPr>
          <w:rFonts w:ascii="Times New Roman" w:eastAsia="Times New Roman" w:hAnsi="Times New Roman" w:cs="Times New Roman"/>
          <w:color w:val="000000"/>
          <w:sz w:val="24"/>
          <w:szCs w:val="24"/>
        </w:rPr>
        <w:t xml:space="preserve"> </w:t>
      </w:r>
      <w:r w:rsidR="00063D94" w:rsidRPr="00664204">
        <w:rPr>
          <w:rFonts w:ascii="Times New Roman" w:eastAsia="Times New Roman" w:hAnsi="Times New Roman" w:cs="Times New Roman"/>
          <w:color w:val="000000"/>
          <w:sz w:val="24"/>
          <w:szCs w:val="24"/>
        </w:rPr>
        <w:t xml:space="preserve">Acevedo-Gutiérrez </w:t>
      </w:r>
      <w:r w:rsidR="00F16976">
        <w:rPr>
          <w:rFonts w:ascii="Times New Roman" w:eastAsia="Times New Roman" w:hAnsi="Times New Roman" w:cs="Times New Roman"/>
          <w:color w:val="000000"/>
          <w:sz w:val="24"/>
          <w:szCs w:val="24"/>
        </w:rPr>
        <w:t xml:space="preserve">and </w:t>
      </w:r>
      <w:r w:rsidR="00063D94" w:rsidRPr="00664204">
        <w:rPr>
          <w:rFonts w:ascii="Times New Roman" w:eastAsia="Times New Roman" w:hAnsi="Times New Roman" w:cs="Times New Roman"/>
          <w:color w:val="000000"/>
          <w:sz w:val="24"/>
          <w:szCs w:val="24"/>
        </w:rPr>
        <w:t>Cendejas-Zarelli 2011</w:t>
      </w:r>
      <w:r w:rsidR="009E7AB8" w:rsidRPr="009E7AB8">
        <w:rPr>
          <w:rFonts w:ascii="Times New Roman" w:eastAsia="Times New Roman" w:hAnsi="Times New Roman" w:cs="Times New Roman"/>
          <w:color w:val="000000"/>
          <w:sz w:val="24"/>
          <w:szCs w:val="24"/>
        </w:rPr>
        <w:t xml:space="preserve">). </w:t>
      </w:r>
      <w:r w:rsidR="00C648ED" w:rsidRPr="009A1BDE">
        <w:rPr>
          <w:rFonts w:ascii="Times New Roman" w:eastAsia="Times New Roman" w:hAnsi="Times New Roman" w:cs="Times New Roman"/>
          <w:color w:val="000000"/>
          <w:sz w:val="24"/>
          <w:szCs w:val="24"/>
        </w:rPr>
        <w:t xml:space="preserve">The A-weighting curve and the C-weighting curve are </w:t>
      </w:r>
      <w:r w:rsidR="000C1304">
        <w:rPr>
          <w:rFonts w:ascii="Times New Roman" w:eastAsia="Times New Roman" w:hAnsi="Times New Roman" w:cs="Times New Roman"/>
          <w:color w:val="000000"/>
          <w:sz w:val="24"/>
          <w:szCs w:val="24"/>
        </w:rPr>
        <w:t>commonly</w:t>
      </w:r>
      <w:r w:rsidR="00C648ED" w:rsidRPr="009A1BDE">
        <w:rPr>
          <w:rFonts w:ascii="Times New Roman" w:eastAsia="Times New Roman" w:hAnsi="Times New Roman" w:cs="Times New Roman"/>
          <w:color w:val="000000"/>
          <w:sz w:val="24"/>
          <w:szCs w:val="24"/>
        </w:rPr>
        <w:t xml:space="preserve"> used curves employed to measure SPLs</w:t>
      </w:r>
      <w:r w:rsidR="00D9380D">
        <w:rPr>
          <w:rFonts w:ascii="Times New Roman" w:eastAsia="Times New Roman" w:hAnsi="Times New Roman" w:cs="Times New Roman"/>
          <w:color w:val="000000"/>
          <w:sz w:val="24"/>
          <w:szCs w:val="24"/>
        </w:rPr>
        <w:t xml:space="preserve">, </w:t>
      </w:r>
      <w:r w:rsidR="00B500B3">
        <w:rPr>
          <w:rFonts w:ascii="Times New Roman" w:eastAsia="Times New Roman" w:hAnsi="Times New Roman" w:cs="Times New Roman"/>
          <w:color w:val="000000"/>
          <w:sz w:val="24"/>
          <w:szCs w:val="24"/>
        </w:rPr>
        <w:t xml:space="preserve">as they </w:t>
      </w:r>
      <w:r w:rsidR="00D9380D">
        <w:rPr>
          <w:rFonts w:ascii="Times New Roman" w:eastAsia="Times New Roman" w:hAnsi="Times New Roman" w:cs="Times New Roman"/>
          <w:color w:val="000000"/>
          <w:sz w:val="24"/>
          <w:szCs w:val="24"/>
        </w:rPr>
        <w:t xml:space="preserve">measure frequency and amplitudes respectively within </w:t>
      </w:r>
      <w:r w:rsidR="00BC4151">
        <w:rPr>
          <w:rFonts w:ascii="Times New Roman" w:eastAsia="Times New Roman" w:hAnsi="Times New Roman" w:cs="Times New Roman"/>
          <w:color w:val="000000"/>
          <w:sz w:val="24"/>
          <w:szCs w:val="24"/>
        </w:rPr>
        <w:t>a</w:t>
      </w:r>
      <w:r w:rsidR="00D9380D">
        <w:rPr>
          <w:rFonts w:ascii="Times New Roman" w:eastAsia="Times New Roman" w:hAnsi="Times New Roman" w:cs="Times New Roman"/>
          <w:color w:val="000000"/>
          <w:sz w:val="24"/>
          <w:szCs w:val="24"/>
        </w:rPr>
        <w:t xml:space="preserve"> </w:t>
      </w:r>
      <w:r w:rsidR="00BC4151">
        <w:rPr>
          <w:rFonts w:ascii="Times New Roman" w:eastAsia="Times New Roman" w:hAnsi="Times New Roman" w:cs="Times New Roman"/>
          <w:color w:val="000000"/>
          <w:sz w:val="24"/>
          <w:szCs w:val="24"/>
        </w:rPr>
        <w:lastRenderedPageBreak/>
        <w:t>human’s</w:t>
      </w:r>
      <w:r w:rsidR="00D9380D">
        <w:rPr>
          <w:rFonts w:ascii="Times New Roman" w:eastAsia="Times New Roman" w:hAnsi="Times New Roman" w:cs="Times New Roman"/>
          <w:color w:val="000000"/>
          <w:sz w:val="24"/>
          <w:szCs w:val="24"/>
        </w:rPr>
        <w:t xml:space="preserve"> auditory range</w:t>
      </w:r>
      <w:r w:rsidR="0015030F">
        <w:rPr>
          <w:rFonts w:ascii="Times New Roman" w:eastAsia="Times New Roman" w:hAnsi="Times New Roman" w:cs="Times New Roman"/>
          <w:color w:val="000000"/>
          <w:sz w:val="24"/>
          <w:szCs w:val="24"/>
        </w:rPr>
        <w:t xml:space="preserve"> (Skilling</w:t>
      </w:r>
      <w:r w:rsidR="009509A3">
        <w:rPr>
          <w:rFonts w:ascii="Times New Roman" w:eastAsia="Times New Roman" w:hAnsi="Times New Roman" w:cs="Times New Roman"/>
          <w:color w:val="000000"/>
          <w:sz w:val="24"/>
          <w:szCs w:val="24"/>
        </w:rPr>
        <w:t xml:space="preserve"> </w:t>
      </w:r>
      <w:r w:rsidR="00547669">
        <w:rPr>
          <w:rFonts w:ascii="Times New Roman" w:eastAsia="Times New Roman" w:hAnsi="Times New Roman" w:cs="Times New Roman"/>
          <w:color w:val="000000"/>
          <w:sz w:val="24"/>
          <w:szCs w:val="24"/>
        </w:rPr>
        <w:t>and</w:t>
      </w:r>
      <w:r w:rsidR="009509A3">
        <w:rPr>
          <w:rFonts w:ascii="Times New Roman" w:eastAsia="Times New Roman" w:hAnsi="Times New Roman" w:cs="Times New Roman"/>
          <w:color w:val="000000"/>
          <w:sz w:val="24"/>
          <w:szCs w:val="24"/>
        </w:rPr>
        <w:t xml:space="preserve"> Munro 2016</w:t>
      </w:r>
      <w:r w:rsidR="0015030F">
        <w:rPr>
          <w:rFonts w:ascii="Times New Roman" w:eastAsia="Times New Roman" w:hAnsi="Times New Roman" w:cs="Times New Roman"/>
          <w:color w:val="000000"/>
          <w:sz w:val="24"/>
          <w:szCs w:val="24"/>
        </w:rPr>
        <w:t>)</w:t>
      </w:r>
      <w:r w:rsidR="00BC4151">
        <w:rPr>
          <w:rFonts w:ascii="Times New Roman" w:eastAsia="Times New Roman" w:hAnsi="Times New Roman" w:cs="Times New Roman"/>
          <w:color w:val="000000"/>
          <w:sz w:val="24"/>
          <w:szCs w:val="24"/>
        </w:rPr>
        <w:t>, which is very similar to the harbor seal’s in-air auditory range</w:t>
      </w:r>
      <w:r w:rsidR="00D9380D">
        <w:rPr>
          <w:rFonts w:ascii="Times New Roman" w:eastAsia="Times New Roman" w:hAnsi="Times New Roman" w:cs="Times New Roman"/>
          <w:color w:val="000000"/>
          <w:sz w:val="24"/>
          <w:szCs w:val="24"/>
        </w:rPr>
        <w:t xml:space="preserve"> (</w:t>
      </w:r>
      <w:r w:rsidR="00D9380D" w:rsidRPr="00B6449B">
        <w:rPr>
          <w:rFonts w:ascii="Times New Roman" w:eastAsia="Times New Roman" w:hAnsi="Times New Roman" w:cs="Times New Roman"/>
          <w:color w:val="000000"/>
          <w:sz w:val="24"/>
          <w:szCs w:val="24"/>
        </w:rPr>
        <w:t>Moh</w:t>
      </w:r>
      <w:r w:rsidR="006A07EA">
        <w:rPr>
          <w:rFonts w:ascii="Times New Roman" w:eastAsia="Times New Roman" w:hAnsi="Times New Roman" w:cs="Times New Roman"/>
          <w:color w:val="000000"/>
          <w:sz w:val="24"/>
          <w:szCs w:val="24"/>
        </w:rPr>
        <w:t xml:space="preserve">l </w:t>
      </w:r>
      <w:r w:rsidR="00D9380D" w:rsidRPr="00B6449B">
        <w:rPr>
          <w:rFonts w:ascii="Times New Roman" w:eastAsia="Times New Roman" w:hAnsi="Times New Roman" w:cs="Times New Roman"/>
          <w:color w:val="000000"/>
          <w:sz w:val="24"/>
          <w:szCs w:val="24"/>
        </w:rPr>
        <w:t>1968</w:t>
      </w:r>
      <w:r w:rsidR="006A07EA">
        <w:rPr>
          <w:rFonts w:ascii="Times New Roman" w:eastAsia="Times New Roman" w:hAnsi="Times New Roman" w:cs="Times New Roman"/>
          <w:color w:val="000000"/>
          <w:sz w:val="24"/>
          <w:szCs w:val="24"/>
        </w:rPr>
        <w:t>)</w:t>
      </w:r>
      <w:r w:rsidR="00C648ED">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During each survey, the</w:t>
      </w:r>
      <w:r w:rsidR="00B311E7">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dB</w:t>
      </w:r>
      <w:r w:rsidR="008B498D">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values w</w:t>
      </w:r>
      <w:r w:rsidR="00B311E7">
        <w:rPr>
          <w:rFonts w:ascii="Times New Roman" w:eastAsia="Times New Roman" w:hAnsi="Times New Roman" w:cs="Times New Roman"/>
          <w:color w:val="000000"/>
          <w:sz w:val="24"/>
          <w:szCs w:val="24"/>
        </w:rPr>
        <w:t>ere</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monitored and recorded every 30 seconds over a</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three-minute interval</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 xml:space="preserve">then averaged </w:t>
      </w:r>
      <w:r w:rsidR="00E55053">
        <w:rPr>
          <w:rFonts w:ascii="Times New Roman" w:eastAsia="Times New Roman" w:hAnsi="Times New Roman" w:cs="Times New Roman"/>
          <w:color w:val="000000"/>
          <w:sz w:val="24"/>
          <w:szCs w:val="24"/>
        </w:rPr>
        <w:t xml:space="preserve">at the </w:t>
      </w:r>
      <w:r w:rsidR="00102439">
        <w:rPr>
          <w:rFonts w:ascii="Times New Roman" w:eastAsia="Times New Roman" w:hAnsi="Times New Roman" w:cs="Times New Roman"/>
          <w:color w:val="000000"/>
          <w:sz w:val="24"/>
          <w:szCs w:val="24"/>
        </w:rPr>
        <w:t xml:space="preserve">beginning </w:t>
      </w:r>
      <w:r w:rsidR="00E55053">
        <w:rPr>
          <w:rFonts w:ascii="Times New Roman" w:eastAsia="Times New Roman" w:hAnsi="Times New Roman" w:cs="Times New Roman"/>
          <w:color w:val="000000"/>
          <w:sz w:val="24"/>
          <w:szCs w:val="24"/>
        </w:rPr>
        <w:t>of the survey</w:t>
      </w:r>
      <w:r w:rsidR="00B311E7" w:rsidRPr="00E06B18">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using the omnidirectional microphone of the sound level meter.</w:t>
      </w:r>
      <w:r w:rsidR="00EC15C1" w:rsidRPr="009A1BDE">
        <w:rPr>
          <w:rFonts w:ascii="Times New Roman" w:eastAsia="Times New Roman" w:hAnsi="Times New Roman" w:cs="Times New Roman"/>
          <w:color w:val="000000"/>
          <w:sz w:val="24"/>
          <w:szCs w:val="24"/>
        </w:rPr>
        <w:t xml:space="preserve"> SPL readings were taken </w:t>
      </w:r>
      <w:r w:rsidR="00EC15C1" w:rsidRPr="00245A44">
        <w:rPr>
          <w:rFonts w:ascii="Times New Roman" w:eastAsia="Times New Roman" w:hAnsi="Times New Roman" w:cs="Times New Roman"/>
          <w:color w:val="000000"/>
          <w:sz w:val="24"/>
          <w:szCs w:val="24"/>
        </w:rPr>
        <w:t>with a windshield attached to the noise meter</w:t>
      </w:r>
      <w:r w:rsidR="00245A44">
        <w:rPr>
          <w:rFonts w:ascii="Times New Roman" w:eastAsia="Times New Roman" w:hAnsi="Times New Roman" w:cs="Times New Roman"/>
          <w:color w:val="000000"/>
          <w:sz w:val="24"/>
          <w:szCs w:val="24"/>
        </w:rPr>
        <w:t xml:space="preserve"> to avoid</w:t>
      </w:r>
      <w:r w:rsidR="00C3646F">
        <w:rPr>
          <w:rFonts w:ascii="Times New Roman" w:eastAsia="Times New Roman" w:hAnsi="Times New Roman" w:cs="Times New Roman"/>
          <w:color w:val="000000"/>
          <w:sz w:val="24"/>
          <w:szCs w:val="24"/>
        </w:rPr>
        <w:t xml:space="preserve"> over</w:t>
      </w:r>
      <w:r w:rsidR="005A26CE">
        <w:rPr>
          <w:rFonts w:ascii="Times New Roman" w:eastAsia="Times New Roman" w:hAnsi="Times New Roman" w:cs="Times New Roman"/>
          <w:color w:val="000000"/>
          <w:sz w:val="24"/>
          <w:szCs w:val="24"/>
        </w:rPr>
        <w:t>-</w:t>
      </w:r>
      <w:r w:rsidR="00245A44">
        <w:rPr>
          <w:rFonts w:ascii="Times New Roman" w:eastAsia="Times New Roman" w:hAnsi="Times New Roman" w:cs="Times New Roman"/>
          <w:color w:val="000000"/>
          <w:sz w:val="24"/>
          <w:szCs w:val="24"/>
        </w:rPr>
        <w:t>clustering of noise readings</w:t>
      </w:r>
      <w:r w:rsidR="00EC15C1" w:rsidRPr="00245A44">
        <w:rPr>
          <w:rFonts w:ascii="Times New Roman" w:eastAsia="Times New Roman" w:hAnsi="Times New Roman" w:cs="Times New Roman"/>
          <w:color w:val="000000"/>
          <w:sz w:val="24"/>
          <w:szCs w:val="24"/>
        </w:rPr>
        <w:t xml:space="preserve">. </w:t>
      </w:r>
    </w:p>
    <w:bookmarkEnd w:id="2"/>
    <w:p w14:paraId="4C66808D" w14:textId="7B2CB8D7" w:rsidR="00C3646F" w:rsidRDefault="00DB4D28" w:rsidP="00553762">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account for other factors that m</w:t>
      </w:r>
      <w:r w:rsidR="00086B28">
        <w:rPr>
          <w:rFonts w:ascii="Times New Roman" w:eastAsia="Times New Roman" w:hAnsi="Times New Roman" w:cs="Times New Roman"/>
          <w:color w:val="000000"/>
          <w:sz w:val="24"/>
          <w:szCs w:val="24"/>
        </w:rPr>
        <w:t>ight have</w:t>
      </w:r>
      <w:r w:rsidR="00C3646F">
        <w:rPr>
          <w:rFonts w:ascii="Times New Roman" w:eastAsia="Times New Roman" w:hAnsi="Times New Roman" w:cs="Times New Roman"/>
          <w:color w:val="000000"/>
          <w:sz w:val="24"/>
          <w:szCs w:val="24"/>
        </w:rPr>
        <w:t xml:space="preserve"> influence</w:t>
      </w:r>
      <w:r w:rsidR="00086B28">
        <w:rPr>
          <w:rFonts w:ascii="Times New Roman" w:eastAsia="Times New Roman" w:hAnsi="Times New Roman" w:cs="Times New Roman"/>
          <w:color w:val="000000"/>
          <w:sz w:val="24"/>
          <w:szCs w:val="24"/>
        </w:rPr>
        <w:t>d</w:t>
      </w:r>
      <w:r w:rsidR="00C3646F">
        <w:rPr>
          <w:rFonts w:ascii="Times New Roman" w:eastAsia="Times New Roman" w:hAnsi="Times New Roman" w:cs="Times New Roman"/>
          <w:color w:val="000000"/>
          <w:sz w:val="24"/>
          <w:szCs w:val="24"/>
        </w:rPr>
        <w:t xml:space="preserve"> the numbers of</w:t>
      </w:r>
      <w:r w:rsidR="00C3646F" w:rsidRPr="008D16D2">
        <w:rPr>
          <w:rFonts w:ascii="Times New Roman" w:eastAsia="Times New Roman" w:hAnsi="Times New Roman" w:cs="Times New Roman"/>
          <w:color w:val="000000"/>
          <w:sz w:val="24"/>
          <w:szCs w:val="24"/>
        </w:rPr>
        <w:t xml:space="preserve"> harbor seal</w:t>
      </w:r>
      <w:r w:rsidR="00C3646F">
        <w:rPr>
          <w:rFonts w:ascii="Times New Roman" w:eastAsia="Times New Roman" w:hAnsi="Times New Roman" w:cs="Times New Roman"/>
          <w:color w:val="000000"/>
          <w:sz w:val="24"/>
          <w:szCs w:val="24"/>
        </w:rPr>
        <w:t>s</w:t>
      </w:r>
      <w:r w:rsidR="00C3646F" w:rsidRPr="008D16D2">
        <w:rPr>
          <w:rFonts w:ascii="Times New Roman" w:eastAsia="Times New Roman" w:hAnsi="Times New Roman" w:cs="Times New Roman"/>
          <w:color w:val="000000"/>
          <w:sz w:val="24"/>
          <w:szCs w:val="24"/>
        </w:rPr>
        <w:t xml:space="preserve"> haul</w:t>
      </w:r>
      <w:r w:rsidR="00C3646F">
        <w:rPr>
          <w:rFonts w:ascii="Times New Roman" w:eastAsia="Times New Roman" w:hAnsi="Times New Roman" w:cs="Times New Roman"/>
          <w:color w:val="000000"/>
          <w:sz w:val="24"/>
          <w:szCs w:val="24"/>
        </w:rPr>
        <w:t>ed</w:t>
      </w:r>
      <w:r w:rsidR="00C3646F" w:rsidRPr="008D16D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out,</w:t>
      </w:r>
      <w:r w:rsidR="00C3646F">
        <w:rPr>
          <w:rFonts w:ascii="Times New Roman" w:eastAsia="Times New Roman" w:hAnsi="Times New Roman" w:cs="Times New Roman"/>
          <w:color w:val="000000"/>
          <w:sz w:val="24"/>
          <w:szCs w:val="24"/>
        </w:rPr>
        <w:t xml:space="preserve"> we recorded </w:t>
      </w:r>
      <w:r w:rsidR="00F33967">
        <w:rPr>
          <w:rFonts w:ascii="Times New Roman" w:eastAsia="Times New Roman" w:hAnsi="Times New Roman" w:cs="Times New Roman"/>
          <w:color w:val="000000"/>
          <w:sz w:val="24"/>
          <w:szCs w:val="24"/>
        </w:rPr>
        <w:t xml:space="preserve">date, </w:t>
      </w:r>
      <w:r w:rsidR="00F33967" w:rsidRPr="00FD0533">
        <w:rPr>
          <w:rFonts w:ascii="Times New Roman" w:eastAsia="Times New Roman" w:hAnsi="Times New Roman" w:cs="Times New Roman"/>
          <w:color w:val="000000"/>
          <w:sz w:val="24"/>
          <w:szCs w:val="24"/>
        </w:rPr>
        <w:t>time of day</w:t>
      </w:r>
      <w:r w:rsidR="00F33967">
        <w:rPr>
          <w:rFonts w:ascii="Times New Roman" w:eastAsia="Times New Roman" w:hAnsi="Times New Roman" w:cs="Times New Roman"/>
          <w:color w:val="000000"/>
          <w:sz w:val="24"/>
          <w:szCs w:val="24"/>
        </w:rPr>
        <w:t>,</w:t>
      </w:r>
      <w:r w:rsidR="00DF022D">
        <w:rPr>
          <w:rFonts w:ascii="Times New Roman" w:eastAsia="Times New Roman" w:hAnsi="Times New Roman" w:cs="Times New Roman"/>
          <w:color w:val="000000"/>
          <w:sz w:val="24"/>
          <w:szCs w:val="24"/>
        </w:rPr>
        <w:t xml:space="preserve"> </w:t>
      </w:r>
      <w:r w:rsidR="00B26427">
        <w:rPr>
          <w:rFonts w:ascii="Times New Roman" w:eastAsia="Times New Roman" w:hAnsi="Times New Roman" w:cs="Times New Roman"/>
          <w:color w:val="000000"/>
          <w:sz w:val="24"/>
          <w:szCs w:val="24"/>
        </w:rPr>
        <w:t>weather condition</w:t>
      </w:r>
      <w:r w:rsidR="00093E0A">
        <w:rPr>
          <w:rFonts w:ascii="Times New Roman" w:eastAsia="Times New Roman" w:hAnsi="Times New Roman" w:cs="Times New Roman"/>
          <w:color w:val="000000"/>
          <w:sz w:val="24"/>
          <w:szCs w:val="24"/>
        </w:rPr>
        <w:t>, air temperature</w:t>
      </w:r>
      <w:r w:rsidR="00852169">
        <w:rPr>
          <w:rFonts w:ascii="Times New Roman" w:eastAsia="Times New Roman" w:hAnsi="Times New Roman" w:cs="Times New Roman"/>
          <w:color w:val="000000"/>
          <w:sz w:val="24"/>
          <w:szCs w:val="24"/>
        </w:rPr>
        <w:t xml:space="preserve"> </w:t>
      </w:r>
      <w:r w:rsidR="00DF022D">
        <w:rPr>
          <w:rFonts w:ascii="Times New Roman" w:eastAsia="Times New Roman" w:hAnsi="Times New Roman" w:cs="Times New Roman"/>
          <w:color w:val="000000"/>
          <w:sz w:val="24"/>
          <w:szCs w:val="24"/>
        </w:rPr>
        <w:t>and</w:t>
      </w:r>
      <w:r w:rsidR="00F33967" w:rsidRPr="00FD0533">
        <w:rPr>
          <w:rFonts w:ascii="Times New Roman" w:eastAsia="Times New Roman" w:hAnsi="Times New Roman" w:cs="Times New Roman"/>
          <w:color w:val="000000"/>
          <w:sz w:val="24"/>
          <w:szCs w:val="24"/>
        </w:rPr>
        <w:t xml:space="preserve"> </w:t>
      </w:r>
      <w:r w:rsidR="00FD0533" w:rsidRPr="00FD0533">
        <w:rPr>
          <w:rFonts w:ascii="Times New Roman" w:eastAsia="Times New Roman" w:hAnsi="Times New Roman" w:cs="Times New Roman"/>
          <w:color w:val="000000"/>
          <w:sz w:val="24"/>
          <w:szCs w:val="24"/>
        </w:rPr>
        <w:t>tide level</w:t>
      </w:r>
      <w:r w:rsidR="00F33967">
        <w:rPr>
          <w:rFonts w:ascii="Times New Roman" w:eastAsia="Times New Roman" w:hAnsi="Times New Roman" w:cs="Times New Roman"/>
          <w:color w:val="000000"/>
          <w:sz w:val="24"/>
          <w:szCs w:val="24"/>
        </w:rPr>
        <w:t xml:space="preserve"> </w:t>
      </w:r>
      <w:r w:rsidR="004B5A9A">
        <w:rPr>
          <w:rFonts w:ascii="Times New Roman" w:eastAsia="Times New Roman" w:hAnsi="Times New Roman" w:cs="Times New Roman"/>
          <w:color w:val="000000"/>
          <w:sz w:val="24"/>
          <w:szCs w:val="24"/>
        </w:rPr>
        <w:t xml:space="preserve">during each </w:t>
      </w:r>
      <w:r w:rsidR="00C3646F">
        <w:rPr>
          <w:rFonts w:ascii="Times New Roman" w:eastAsia="Times New Roman" w:hAnsi="Times New Roman" w:cs="Times New Roman"/>
          <w:color w:val="000000"/>
          <w:sz w:val="24"/>
          <w:szCs w:val="24"/>
        </w:rPr>
        <w:t xml:space="preserve">observation. </w:t>
      </w:r>
      <w:r w:rsidR="00093E0A">
        <w:rPr>
          <w:rFonts w:ascii="Times New Roman" w:eastAsia="Times New Roman" w:hAnsi="Times New Roman" w:cs="Times New Roman"/>
          <w:color w:val="000000"/>
          <w:sz w:val="24"/>
          <w:szCs w:val="24"/>
        </w:rPr>
        <w:t>We used daily forecasts to determine weather condition and air temperature, and</w:t>
      </w:r>
      <w:r w:rsidR="00DF022D">
        <w:rPr>
          <w:rFonts w:ascii="Times New Roman" w:eastAsia="Times New Roman" w:hAnsi="Times New Roman" w:cs="Times New Roman"/>
          <w:color w:val="000000"/>
          <w:sz w:val="24"/>
          <w:szCs w:val="24"/>
        </w:rPr>
        <w:t xml:space="preserve"> the wxtide47 (2007) program to find tide levels </w:t>
      </w:r>
      <w:r w:rsidR="002536D8">
        <w:rPr>
          <w:rFonts w:ascii="Times New Roman" w:eastAsia="Times New Roman" w:hAnsi="Times New Roman" w:cs="Times New Roman"/>
          <w:color w:val="000000"/>
          <w:sz w:val="24"/>
          <w:szCs w:val="24"/>
        </w:rPr>
        <w:t xml:space="preserve">at </w:t>
      </w:r>
      <w:r w:rsidR="00DF022D">
        <w:rPr>
          <w:rFonts w:ascii="Times New Roman" w:eastAsia="Times New Roman" w:hAnsi="Times New Roman" w:cs="Times New Roman"/>
          <w:color w:val="000000"/>
          <w:sz w:val="24"/>
          <w:szCs w:val="24"/>
        </w:rPr>
        <w:t xml:space="preserve">each observation start time. </w:t>
      </w:r>
      <w:r w:rsidR="00C3646F">
        <w:rPr>
          <w:rFonts w:ascii="Times New Roman" w:eastAsia="Times New Roman" w:hAnsi="Times New Roman" w:cs="Times New Roman"/>
          <w:color w:val="000000"/>
          <w:sz w:val="24"/>
          <w:szCs w:val="24"/>
        </w:rPr>
        <w:t>We also recorded human activities</w:t>
      </w:r>
      <w:r w:rsidR="00671ACF">
        <w:rPr>
          <w:rFonts w:ascii="Times New Roman" w:eastAsia="Times New Roman" w:hAnsi="Times New Roman" w:cs="Times New Roman"/>
          <w:color w:val="000000"/>
          <w:sz w:val="24"/>
          <w:szCs w:val="24"/>
        </w:rPr>
        <w:t xml:space="preserve"> that occurred during the </w:t>
      </w:r>
      <w:r w:rsidR="006D66FB">
        <w:rPr>
          <w:rFonts w:ascii="Times New Roman" w:eastAsia="Times New Roman" w:hAnsi="Times New Roman" w:cs="Times New Roman"/>
          <w:color w:val="000000"/>
          <w:sz w:val="24"/>
          <w:szCs w:val="24"/>
        </w:rPr>
        <w:t xml:space="preserve">3-minute </w:t>
      </w:r>
      <w:r w:rsidR="00671ACF">
        <w:rPr>
          <w:rFonts w:ascii="Times New Roman" w:eastAsia="Times New Roman" w:hAnsi="Times New Roman" w:cs="Times New Roman"/>
          <w:color w:val="000000"/>
          <w:sz w:val="24"/>
          <w:szCs w:val="24"/>
        </w:rPr>
        <w:t>count</w:t>
      </w:r>
      <w:r w:rsidR="00647916">
        <w:rPr>
          <w:rFonts w:ascii="Times New Roman" w:eastAsia="Times New Roman" w:hAnsi="Times New Roman" w:cs="Times New Roman"/>
          <w:color w:val="000000"/>
          <w:sz w:val="24"/>
          <w:szCs w:val="24"/>
        </w:rPr>
        <w:t xml:space="preserve"> intervals</w:t>
      </w:r>
      <w:r w:rsidR="00C3646F">
        <w:rPr>
          <w:rFonts w:ascii="Times New Roman" w:eastAsia="Times New Roman" w:hAnsi="Times New Roman" w:cs="Times New Roman"/>
          <w:color w:val="000000"/>
          <w:sz w:val="24"/>
          <w:szCs w:val="24"/>
        </w:rPr>
        <w:t xml:space="preserve"> such as </w:t>
      </w:r>
      <w:r w:rsidR="00C3646F" w:rsidRPr="001F6255">
        <w:rPr>
          <w:rFonts w:ascii="Times New Roman" w:eastAsia="Times New Roman" w:hAnsi="Times New Roman" w:cs="Times New Roman"/>
          <w:color w:val="000000"/>
          <w:sz w:val="24"/>
          <w:szCs w:val="24"/>
        </w:rPr>
        <w:t>air, vessel</w:t>
      </w:r>
      <w:r w:rsidR="00DA373E">
        <w:rPr>
          <w:rFonts w:ascii="Times New Roman" w:eastAsia="Times New Roman" w:hAnsi="Times New Roman" w:cs="Times New Roman"/>
          <w:color w:val="000000"/>
          <w:sz w:val="24"/>
          <w:szCs w:val="24"/>
        </w:rPr>
        <w:t>, construction,</w:t>
      </w:r>
      <w:r w:rsidR="00C3646F" w:rsidRPr="001F6255">
        <w:rPr>
          <w:rFonts w:ascii="Times New Roman" w:eastAsia="Times New Roman" w:hAnsi="Times New Roman" w:cs="Times New Roman"/>
          <w:color w:val="000000"/>
          <w:sz w:val="24"/>
          <w:szCs w:val="24"/>
        </w:rPr>
        <w:t xml:space="preserve"> and pedestrian traffic (Osinga et al. 2012; Paterson et al. 2019</w:t>
      </w:r>
      <w:r w:rsidR="00012C68">
        <w:rPr>
          <w:rFonts w:ascii="Times New Roman" w:eastAsia="Times New Roman" w:hAnsi="Times New Roman" w:cs="Times New Roman"/>
          <w:color w:val="000000"/>
          <w:sz w:val="24"/>
          <w:szCs w:val="24"/>
        </w:rPr>
        <w:t>; Ruiz</w:t>
      </w:r>
      <w:r w:rsidR="00C44FB0">
        <w:rPr>
          <w:rFonts w:ascii="Times New Roman" w:eastAsia="Times New Roman" w:hAnsi="Times New Roman" w:cs="Times New Roman"/>
          <w:color w:val="000000"/>
          <w:sz w:val="24"/>
          <w:szCs w:val="24"/>
        </w:rPr>
        <w:t>-Mar</w:t>
      </w:r>
      <w:r w:rsidR="00012C68">
        <w:rPr>
          <w:rFonts w:ascii="Times New Roman" w:eastAsia="Times New Roman" w:hAnsi="Times New Roman" w:cs="Times New Roman"/>
          <w:color w:val="000000"/>
          <w:sz w:val="24"/>
          <w:szCs w:val="24"/>
        </w:rPr>
        <w:t xml:space="preserve"> et al. 2022</w:t>
      </w:r>
      <w:r w:rsidR="00C3646F" w:rsidRPr="001F6255">
        <w:rPr>
          <w:rFonts w:ascii="Times New Roman" w:eastAsia="Times New Roman" w:hAnsi="Times New Roman" w:cs="Times New Roman"/>
          <w:color w:val="000000"/>
          <w:sz w:val="24"/>
          <w:szCs w:val="24"/>
        </w:rPr>
        <w:t xml:space="preserve">). </w:t>
      </w:r>
      <w:r w:rsidR="00D831F1">
        <w:rPr>
          <w:rFonts w:ascii="Times New Roman" w:eastAsia="Times New Roman" w:hAnsi="Times New Roman" w:cs="Times New Roman"/>
          <w:color w:val="000000"/>
          <w:sz w:val="24"/>
          <w:szCs w:val="24"/>
        </w:rPr>
        <w:t>F</w:t>
      </w:r>
      <w:r w:rsidR="00250614" w:rsidRPr="00250614">
        <w:rPr>
          <w:rFonts w:ascii="Times New Roman" w:eastAsia="Times New Roman" w:hAnsi="Times New Roman" w:cs="Times New Roman"/>
          <w:color w:val="000000"/>
          <w:sz w:val="24"/>
          <w:szCs w:val="24"/>
        </w:rPr>
        <w:t>oot</w:t>
      </w:r>
      <w:r w:rsidR="00EE664E">
        <w:rPr>
          <w:rFonts w:ascii="Times New Roman" w:eastAsia="Times New Roman" w:hAnsi="Times New Roman" w:cs="Times New Roman"/>
          <w:color w:val="000000"/>
          <w:sz w:val="24"/>
          <w:szCs w:val="24"/>
        </w:rPr>
        <w:t xml:space="preserve"> traffic was tallied as pedestrians walking or running </w:t>
      </w:r>
      <w:r w:rsidR="00EA1513" w:rsidRPr="00EA1513">
        <w:rPr>
          <w:rFonts w:ascii="Times New Roman" w:eastAsia="Times New Roman" w:hAnsi="Times New Roman" w:cs="Times New Roman"/>
          <w:color w:val="000000"/>
          <w:sz w:val="24"/>
          <w:szCs w:val="24"/>
        </w:rPr>
        <w:t>≤ 100 m from seals</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Vessel</w:t>
      </w:r>
      <w:r w:rsidR="00EE664E">
        <w:rPr>
          <w:rFonts w:ascii="Times New Roman" w:eastAsia="Times New Roman" w:hAnsi="Times New Roman" w:cs="Times New Roman"/>
          <w:color w:val="000000"/>
          <w:sz w:val="24"/>
          <w:szCs w:val="24"/>
        </w:rPr>
        <w:t xml:space="preserve"> traffic was tallied when </w:t>
      </w:r>
      <w:r w:rsidR="009E20CE">
        <w:rPr>
          <w:rFonts w:ascii="Times New Roman" w:eastAsia="Times New Roman" w:hAnsi="Times New Roman" w:cs="Times New Roman"/>
          <w:color w:val="000000"/>
          <w:sz w:val="24"/>
          <w:szCs w:val="24"/>
        </w:rPr>
        <w:t>any type of watercraft</w:t>
      </w:r>
      <w:r w:rsidR="00EE664E">
        <w:rPr>
          <w:rFonts w:ascii="Times New Roman" w:eastAsia="Times New Roman" w:hAnsi="Times New Roman" w:cs="Times New Roman"/>
          <w:color w:val="000000"/>
          <w:sz w:val="24"/>
          <w:szCs w:val="24"/>
        </w:rPr>
        <w:t xml:space="preserve"> approached seals </w:t>
      </w:r>
      <w:r w:rsidR="00EA1513" w:rsidRPr="00EA1513">
        <w:rPr>
          <w:rFonts w:ascii="Times New Roman" w:eastAsia="Times New Roman" w:hAnsi="Times New Roman" w:cs="Times New Roman"/>
          <w:color w:val="000000"/>
          <w:sz w:val="24"/>
          <w:szCs w:val="24"/>
        </w:rPr>
        <w:t>≤ 100 m from seals</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as h</w:t>
      </w:r>
      <w:r w:rsidR="009E20CE" w:rsidRPr="009E20CE">
        <w:rPr>
          <w:rFonts w:ascii="Times New Roman" w:eastAsia="Times New Roman" w:hAnsi="Times New Roman" w:cs="Times New Roman"/>
          <w:color w:val="000000"/>
          <w:sz w:val="24"/>
          <w:szCs w:val="24"/>
        </w:rPr>
        <w:t xml:space="preserve">arbor seals are disturbed by boats approaching the haul-out site rather than by boats passing through the area (Johnson </w:t>
      </w:r>
      <w:r w:rsidR="007C233E">
        <w:rPr>
          <w:rFonts w:ascii="Times New Roman" w:eastAsia="Times New Roman" w:hAnsi="Times New Roman" w:cs="Times New Roman"/>
          <w:color w:val="000000"/>
          <w:sz w:val="24"/>
          <w:szCs w:val="24"/>
        </w:rPr>
        <w:t>and</w:t>
      </w:r>
      <w:r w:rsidR="007C233E" w:rsidRPr="009E20CE">
        <w:rPr>
          <w:rFonts w:ascii="Times New Roman" w:eastAsia="Times New Roman" w:hAnsi="Times New Roman" w:cs="Times New Roman"/>
          <w:color w:val="000000"/>
          <w:sz w:val="24"/>
          <w:szCs w:val="24"/>
        </w:rPr>
        <w:t xml:space="preserve"> </w:t>
      </w:r>
      <w:r w:rsidR="009E20CE" w:rsidRPr="009E20CE">
        <w:rPr>
          <w:rFonts w:ascii="Times New Roman" w:eastAsia="Times New Roman" w:hAnsi="Times New Roman" w:cs="Times New Roman"/>
          <w:color w:val="000000"/>
          <w:sz w:val="24"/>
          <w:szCs w:val="24"/>
        </w:rPr>
        <w:t xml:space="preserve">Acevedo-Gutiérrez 2007). </w:t>
      </w:r>
      <w:r w:rsidR="009E20CE">
        <w:rPr>
          <w:rFonts w:ascii="Times New Roman" w:eastAsia="Times New Roman" w:hAnsi="Times New Roman" w:cs="Times New Roman"/>
          <w:color w:val="000000"/>
          <w:sz w:val="24"/>
          <w:szCs w:val="24"/>
        </w:rPr>
        <w:t>A</w:t>
      </w:r>
      <w:r w:rsidR="00EE664E">
        <w:rPr>
          <w:rFonts w:ascii="Times New Roman" w:eastAsia="Times New Roman" w:hAnsi="Times New Roman" w:cs="Times New Roman"/>
          <w:color w:val="000000"/>
          <w:sz w:val="24"/>
          <w:szCs w:val="24"/>
        </w:rPr>
        <w:t xml:space="preserve">ir traffic was tallied when observers heard helicopters or planes flying over </w:t>
      </w:r>
      <w:r w:rsidR="009E5CCD">
        <w:rPr>
          <w:rFonts w:ascii="Times New Roman" w:eastAsia="Times New Roman" w:hAnsi="Times New Roman" w:cs="Times New Roman"/>
          <w:color w:val="000000"/>
          <w:sz w:val="24"/>
          <w:szCs w:val="24"/>
        </w:rPr>
        <w:t xml:space="preserve">the </w:t>
      </w:r>
      <w:r w:rsidR="00EE664E">
        <w:rPr>
          <w:rFonts w:ascii="Times New Roman" w:eastAsia="Times New Roman" w:hAnsi="Times New Roman" w:cs="Times New Roman"/>
          <w:color w:val="000000"/>
          <w:sz w:val="24"/>
          <w:szCs w:val="24"/>
        </w:rPr>
        <w:t>site</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Finally,</w:t>
      </w:r>
      <w:r w:rsidR="00DA373E" w:rsidRPr="00D95B4A">
        <w:rPr>
          <w:rFonts w:ascii="Times New Roman" w:eastAsia="Times New Roman" w:hAnsi="Times New Roman" w:cs="Times New Roman"/>
          <w:color w:val="000000"/>
          <w:sz w:val="24"/>
          <w:szCs w:val="24"/>
        </w:rPr>
        <w:t xml:space="preserve"> construction traffic was tallied when</w:t>
      </w:r>
      <w:r w:rsidR="00203A2C" w:rsidRPr="00D95B4A">
        <w:rPr>
          <w:rFonts w:ascii="Times New Roman" w:eastAsia="Times New Roman" w:hAnsi="Times New Roman" w:cs="Times New Roman"/>
          <w:color w:val="000000"/>
          <w:sz w:val="24"/>
          <w:szCs w:val="24"/>
        </w:rPr>
        <w:t xml:space="preserve"> o</w:t>
      </w:r>
      <w:r w:rsidR="00203A2C">
        <w:rPr>
          <w:rFonts w:ascii="Times New Roman" w:eastAsia="Times New Roman" w:hAnsi="Times New Roman" w:cs="Times New Roman"/>
          <w:color w:val="000000"/>
          <w:sz w:val="24"/>
          <w:szCs w:val="24"/>
        </w:rPr>
        <w:t>bservers heard noise from construction machinery.</w:t>
      </w:r>
    </w:p>
    <w:p w14:paraId="15DE88EB" w14:textId="39A02D42" w:rsidR="00494D77" w:rsidRDefault="00993B10" w:rsidP="008041A4">
      <w:pPr>
        <w:autoSpaceDE w:val="0"/>
        <w:autoSpaceDN w:val="0"/>
        <w:adjustRightInd w:val="0"/>
        <w:spacing w:after="0" w:line="480" w:lineRule="auto"/>
        <w:ind w:firstLine="360"/>
        <w:rPr>
          <w:i/>
          <w:iCs/>
        </w:rPr>
      </w:pPr>
      <w:r w:rsidRPr="00450B23">
        <w:rPr>
          <w:rFonts w:ascii="Times New Roman" w:eastAsia="Corbel-Bold" w:hAnsi="Times New Roman" w:cs="Times New Roman"/>
          <w:color w:val="000000"/>
          <w:sz w:val="24"/>
          <w:szCs w:val="24"/>
        </w:rPr>
        <w:t>All data collection complied with the USA Marine Mammal Protection Act and did not require additional permitting as determined by Western Washington University’s Animal Care and Use Committee.</w:t>
      </w:r>
      <w:bookmarkEnd w:id="0"/>
    </w:p>
    <w:p w14:paraId="58529C92" w14:textId="77777777" w:rsidR="004145E6" w:rsidRDefault="004145E6" w:rsidP="00553762">
      <w:pPr>
        <w:pStyle w:val="NormalWeb"/>
        <w:spacing w:before="0" w:beforeAutospacing="0" w:after="0" w:afterAutospacing="0" w:line="480" w:lineRule="auto"/>
        <w:textAlignment w:val="baseline"/>
      </w:pPr>
    </w:p>
    <w:p w14:paraId="042ECA60" w14:textId="4C89AA2F" w:rsidR="004C2C7F" w:rsidRPr="002663D9" w:rsidRDefault="003E46A6" w:rsidP="00553762">
      <w:pPr>
        <w:pStyle w:val="NormalWeb"/>
        <w:spacing w:before="0" w:beforeAutospacing="0" w:after="0" w:afterAutospacing="0" w:line="480" w:lineRule="auto"/>
        <w:textAlignment w:val="baseline"/>
      </w:pPr>
      <w:r w:rsidRPr="00450B23">
        <w:t xml:space="preserve">Data </w:t>
      </w:r>
      <w:r w:rsidR="00D13E67">
        <w:t>a</w:t>
      </w:r>
      <w:r w:rsidR="004A46D3" w:rsidRPr="00F32A43">
        <w:t>naly</w:t>
      </w:r>
      <w:r w:rsidR="00F379B0" w:rsidRPr="00F32A43">
        <w:t>sis</w:t>
      </w:r>
    </w:p>
    <w:p w14:paraId="746406B3" w14:textId="4ED06410" w:rsidR="008E0F58" w:rsidRDefault="005D2673" w:rsidP="00903A5D">
      <w:pPr>
        <w:spacing w:after="0" w:line="480" w:lineRule="auto"/>
        <w:ind w:firstLine="360"/>
        <w:rPr>
          <w:rFonts w:ascii="Times New Roman" w:eastAsia="Times New Roman" w:hAnsi="Times New Roman" w:cs="Times New Roman"/>
          <w:sz w:val="24"/>
          <w:szCs w:val="24"/>
        </w:rPr>
      </w:pPr>
      <w:r w:rsidRPr="005D2673">
        <w:rPr>
          <w:rFonts w:ascii="Times New Roman" w:eastAsia="Times New Roman" w:hAnsi="Times New Roman" w:cs="Times New Roman"/>
          <w:sz w:val="24"/>
          <w:szCs w:val="24"/>
        </w:rPr>
        <w:lastRenderedPageBreak/>
        <w:t>Statistical analyses were conducted using R statistical software</w:t>
      </w:r>
      <w:r w:rsidR="00357180" w:rsidRPr="00357180">
        <w:rPr>
          <w:rFonts w:ascii="Times New Roman" w:eastAsia="Times New Roman" w:hAnsi="Times New Roman" w:cs="Times New Roman"/>
          <w:sz w:val="24"/>
          <w:szCs w:val="24"/>
        </w:rPr>
        <w:t xml:space="preserve"> </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R Core Team</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 xml:space="preserve"> 2021)</w:t>
      </w:r>
      <w:r w:rsidRPr="005D2673">
        <w:rPr>
          <w:rFonts w:ascii="Times New Roman" w:eastAsia="Times New Roman" w:hAnsi="Times New Roman" w:cs="Times New Roman"/>
          <w:sz w:val="24"/>
          <w:szCs w:val="24"/>
        </w:rPr>
        <w:t>.</w:t>
      </w:r>
      <w:r w:rsidR="00175D3C">
        <w:rPr>
          <w:rFonts w:ascii="Times New Roman" w:eastAsia="Times New Roman" w:hAnsi="Times New Roman" w:cs="Times New Roman"/>
          <w:sz w:val="24"/>
          <w:szCs w:val="24"/>
        </w:rPr>
        <w:t xml:space="preserve"> </w:t>
      </w:r>
      <w:r w:rsidR="00501CAA">
        <w:rPr>
          <w:rFonts w:ascii="Times New Roman" w:eastAsia="Times New Roman" w:hAnsi="Times New Roman" w:cs="Times New Roman"/>
          <w:sz w:val="24"/>
          <w:szCs w:val="24"/>
        </w:rPr>
        <w:t>Due to the nonnormality and unequal variances in noise levels between sites, w</w:t>
      </w:r>
      <w:r w:rsidR="002D2CDA">
        <w:rPr>
          <w:rFonts w:ascii="Times New Roman" w:eastAsia="Times New Roman" w:hAnsi="Times New Roman" w:cs="Times New Roman"/>
          <w:sz w:val="24"/>
          <w:szCs w:val="24"/>
        </w:rPr>
        <w:t xml:space="preserve">e ran </w:t>
      </w:r>
      <w:r w:rsidR="002536D8">
        <w:rPr>
          <w:rFonts w:ascii="Times New Roman" w:eastAsia="Times New Roman" w:hAnsi="Times New Roman" w:cs="Times New Roman"/>
          <w:sz w:val="24"/>
          <w:szCs w:val="24"/>
        </w:rPr>
        <w:t xml:space="preserve">a </w:t>
      </w:r>
      <w:r w:rsidR="002536D8" w:rsidRPr="00890FDF">
        <w:rPr>
          <w:rFonts w:ascii="Times New Roman" w:eastAsia="Times New Roman" w:hAnsi="Times New Roman" w:cs="Times New Roman"/>
          <w:sz w:val="24"/>
          <w:szCs w:val="24"/>
        </w:rPr>
        <w:t>Mann</w:t>
      </w:r>
      <w:r w:rsidR="00501CAA" w:rsidRPr="00501CAA">
        <w:rPr>
          <w:rFonts w:ascii="Times New Roman" w:eastAsia="Times New Roman" w:hAnsi="Times New Roman" w:cs="Times New Roman"/>
          <w:sz w:val="24"/>
          <w:szCs w:val="24"/>
        </w:rPr>
        <w:t>-Whitney U</w:t>
      </w:r>
      <w:r w:rsidR="00501CAA">
        <w:rPr>
          <w:rFonts w:ascii="Times New Roman" w:eastAsia="Times New Roman" w:hAnsi="Times New Roman" w:cs="Times New Roman"/>
          <w:sz w:val="24"/>
          <w:szCs w:val="24"/>
        </w:rPr>
        <w:t>-</w:t>
      </w:r>
      <w:r w:rsidR="00501CAA" w:rsidRPr="00501CAA">
        <w:rPr>
          <w:rFonts w:ascii="Times New Roman" w:eastAsia="Times New Roman" w:hAnsi="Times New Roman" w:cs="Times New Roman"/>
          <w:sz w:val="24"/>
          <w:szCs w:val="24"/>
        </w:rPr>
        <w:t>test</w:t>
      </w:r>
      <w:r w:rsidR="002D2CDA">
        <w:rPr>
          <w:rFonts w:ascii="Times New Roman" w:eastAsia="Times New Roman" w:hAnsi="Times New Roman" w:cs="Times New Roman"/>
          <w:sz w:val="24"/>
          <w:szCs w:val="24"/>
        </w:rPr>
        <w:t xml:space="preserve"> to determine if mean noise levels were different between sites. </w:t>
      </w:r>
      <w:r w:rsidR="008E0F58">
        <w:rPr>
          <w:rFonts w:ascii="Times New Roman" w:eastAsia="Times New Roman" w:hAnsi="Times New Roman" w:cs="Times New Roman"/>
          <w:sz w:val="24"/>
          <w:szCs w:val="24"/>
        </w:rPr>
        <w:t xml:space="preserve">Since the </w:t>
      </w:r>
      <w:r w:rsidR="00B92CDA">
        <w:rPr>
          <w:rFonts w:ascii="Times New Roman" w:eastAsia="Times New Roman" w:hAnsi="Times New Roman" w:cs="Times New Roman"/>
          <w:sz w:val="24"/>
          <w:szCs w:val="24"/>
        </w:rPr>
        <w:t xml:space="preserve">noise levels at the two waterfront locations exhibited normality and equal variances, </w:t>
      </w:r>
      <w:r w:rsidR="008E0F58">
        <w:rPr>
          <w:rFonts w:ascii="Times New Roman" w:eastAsia="Times New Roman" w:hAnsi="Times New Roman" w:cs="Times New Roman"/>
          <w:sz w:val="24"/>
          <w:szCs w:val="24"/>
        </w:rPr>
        <w:t>we examined whether they were</w:t>
      </w:r>
      <w:r w:rsidR="008E0F58" w:rsidRPr="008E0F58">
        <w:rPr>
          <w:rFonts w:ascii="Times New Roman" w:eastAsia="Times New Roman" w:hAnsi="Times New Roman" w:cs="Times New Roman"/>
          <w:sz w:val="24"/>
          <w:szCs w:val="24"/>
        </w:rPr>
        <w:t xml:space="preserve"> exposed to </w:t>
      </w:r>
      <w:r w:rsidR="00B92CDA">
        <w:rPr>
          <w:rFonts w:ascii="Times New Roman" w:eastAsia="Times New Roman" w:hAnsi="Times New Roman" w:cs="Times New Roman"/>
          <w:sz w:val="24"/>
          <w:szCs w:val="24"/>
        </w:rPr>
        <w:t xml:space="preserve">significantly </w:t>
      </w:r>
      <w:r w:rsidR="008E0F58" w:rsidRPr="008E0F58">
        <w:rPr>
          <w:rFonts w:ascii="Times New Roman" w:eastAsia="Times New Roman" w:hAnsi="Times New Roman" w:cs="Times New Roman"/>
          <w:sz w:val="24"/>
          <w:szCs w:val="24"/>
        </w:rPr>
        <w:t>different levels of sound</w:t>
      </w:r>
      <w:r w:rsidR="008E0F58">
        <w:rPr>
          <w:rFonts w:ascii="Times New Roman" w:eastAsia="Times New Roman" w:hAnsi="Times New Roman" w:cs="Times New Roman"/>
          <w:sz w:val="24"/>
          <w:szCs w:val="24"/>
        </w:rPr>
        <w:t xml:space="preserve"> using a t-test. Due to the insignificant difference in noise levels between locations found from the t-test, we </w:t>
      </w:r>
      <w:r w:rsidR="008E0F58" w:rsidRPr="008E0F58">
        <w:rPr>
          <w:rFonts w:ascii="Times New Roman" w:eastAsia="Times New Roman" w:hAnsi="Times New Roman" w:cs="Times New Roman"/>
          <w:sz w:val="24"/>
          <w:szCs w:val="24"/>
        </w:rPr>
        <w:t xml:space="preserve">collapsed </w:t>
      </w:r>
      <w:r w:rsidR="008E0F58">
        <w:rPr>
          <w:rFonts w:ascii="Times New Roman" w:eastAsia="Times New Roman" w:hAnsi="Times New Roman" w:cs="Times New Roman"/>
          <w:sz w:val="24"/>
          <w:szCs w:val="24"/>
        </w:rPr>
        <w:t>the two locations into</w:t>
      </w:r>
      <w:r w:rsidR="008E0F58" w:rsidRPr="008E0F58">
        <w:rPr>
          <w:rFonts w:ascii="Times New Roman" w:eastAsia="Times New Roman" w:hAnsi="Times New Roman" w:cs="Times New Roman"/>
          <w:sz w:val="24"/>
          <w:szCs w:val="24"/>
        </w:rPr>
        <w:t xml:space="preserve"> a single</w:t>
      </w:r>
      <w:r w:rsidR="008E0F58">
        <w:rPr>
          <w:rFonts w:ascii="Times New Roman" w:eastAsia="Times New Roman" w:hAnsi="Times New Roman" w:cs="Times New Roman"/>
          <w:sz w:val="24"/>
          <w:szCs w:val="24"/>
        </w:rPr>
        <w:t xml:space="preserve"> seal</w:t>
      </w:r>
      <w:r w:rsidR="008E0F58" w:rsidRPr="008E0F58">
        <w:rPr>
          <w:rFonts w:ascii="Times New Roman" w:eastAsia="Times New Roman" w:hAnsi="Times New Roman" w:cs="Times New Roman"/>
          <w:sz w:val="24"/>
          <w:szCs w:val="24"/>
        </w:rPr>
        <w:t xml:space="preserve"> count/noise measurement. </w:t>
      </w:r>
      <w:r w:rsidR="008E0F58">
        <w:rPr>
          <w:rFonts w:ascii="Times New Roman" w:eastAsia="Times New Roman" w:hAnsi="Times New Roman" w:cs="Times New Roman"/>
          <w:sz w:val="24"/>
          <w:szCs w:val="24"/>
        </w:rPr>
        <w:t>The seal counts were</w:t>
      </w:r>
      <w:r w:rsidR="008E0F58" w:rsidRPr="008E0F58">
        <w:rPr>
          <w:rFonts w:ascii="Times New Roman" w:eastAsia="Times New Roman" w:hAnsi="Times New Roman" w:cs="Times New Roman"/>
          <w:sz w:val="24"/>
          <w:szCs w:val="24"/>
        </w:rPr>
        <w:t xml:space="preserve"> </w:t>
      </w:r>
      <w:r w:rsidR="008E0F58">
        <w:rPr>
          <w:rFonts w:ascii="Times New Roman" w:eastAsia="Times New Roman" w:hAnsi="Times New Roman" w:cs="Times New Roman"/>
          <w:sz w:val="24"/>
          <w:szCs w:val="24"/>
        </w:rPr>
        <w:t>summed together whereas the sound measurements were averaged</w:t>
      </w:r>
      <w:r w:rsidR="000B3F72">
        <w:rPr>
          <w:rFonts w:ascii="Times New Roman" w:eastAsia="Times New Roman" w:hAnsi="Times New Roman" w:cs="Times New Roman"/>
          <w:sz w:val="24"/>
          <w:szCs w:val="24"/>
        </w:rPr>
        <w:t xml:space="preserve"> into one </w:t>
      </w:r>
      <w:r w:rsidR="00494D77">
        <w:rPr>
          <w:rFonts w:ascii="Times New Roman" w:eastAsia="Times New Roman" w:hAnsi="Times New Roman" w:cs="Times New Roman"/>
          <w:sz w:val="24"/>
          <w:szCs w:val="24"/>
        </w:rPr>
        <w:t>survey</w:t>
      </w:r>
      <w:r w:rsidR="000B3F72">
        <w:rPr>
          <w:rFonts w:ascii="Times New Roman" w:eastAsia="Times New Roman" w:hAnsi="Times New Roman" w:cs="Times New Roman"/>
          <w:sz w:val="24"/>
          <w:szCs w:val="24"/>
        </w:rPr>
        <w:t xml:space="preserve"> sample</w:t>
      </w:r>
      <w:r w:rsidR="008E0F58">
        <w:rPr>
          <w:rFonts w:ascii="Times New Roman" w:eastAsia="Times New Roman" w:hAnsi="Times New Roman" w:cs="Times New Roman"/>
          <w:sz w:val="24"/>
          <w:szCs w:val="24"/>
        </w:rPr>
        <w:t>.</w:t>
      </w:r>
    </w:p>
    <w:p w14:paraId="4F1577EE" w14:textId="2C8580B0" w:rsidR="00F342E6" w:rsidRDefault="00F342E6" w:rsidP="00903A5D">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collected demonstrated</w:t>
      </w:r>
      <w:r w:rsidRPr="00F342E6">
        <w:rPr>
          <w:rFonts w:ascii="Times New Roman" w:eastAsia="Times New Roman" w:hAnsi="Times New Roman" w:cs="Times New Roman"/>
          <w:sz w:val="24"/>
          <w:szCs w:val="24"/>
        </w:rPr>
        <w:t xml:space="preserve"> that the two study sites </w:t>
      </w:r>
      <w:r>
        <w:rPr>
          <w:rFonts w:ascii="Times New Roman" w:eastAsia="Times New Roman" w:hAnsi="Times New Roman" w:cs="Times New Roman"/>
          <w:sz w:val="24"/>
          <w:szCs w:val="24"/>
        </w:rPr>
        <w:t xml:space="preserve">were </w:t>
      </w:r>
      <w:r w:rsidRPr="00F342E6">
        <w:rPr>
          <w:rFonts w:ascii="Times New Roman" w:eastAsia="Times New Roman" w:hAnsi="Times New Roman" w:cs="Times New Roman"/>
          <w:sz w:val="24"/>
          <w:szCs w:val="24"/>
        </w:rPr>
        <w:t xml:space="preserve">fundamentally different in their </w:t>
      </w:r>
      <w:r>
        <w:rPr>
          <w:rFonts w:ascii="Times New Roman" w:eastAsia="Times New Roman" w:hAnsi="Times New Roman" w:cs="Times New Roman"/>
          <w:sz w:val="24"/>
          <w:szCs w:val="24"/>
        </w:rPr>
        <w:t xml:space="preserve">seasonal </w:t>
      </w:r>
      <w:r w:rsidRPr="00F342E6">
        <w:rPr>
          <w:rFonts w:ascii="Times New Roman" w:eastAsia="Times New Roman" w:hAnsi="Times New Roman" w:cs="Times New Roman"/>
          <w:sz w:val="24"/>
          <w:szCs w:val="24"/>
        </w:rPr>
        <w:t>use by harbor seals</w:t>
      </w:r>
      <w:r>
        <w:rPr>
          <w:rFonts w:ascii="Times New Roman" w:eastAsia="Times New Roman" w:hAnsi="Times New Roman" w:cs="Times New Roman"/>
          <w:sz w:val="24"/>
          <w:szCs w:val="24"/>
        </w:rPr>
        <w:t xml:space="preserve">. </w:t>
      </w:r>
      <w:r w:rsidRPr="00F342E6">
        <w:rPr>
          <w:rFonts w:ascii="Times New Roman" w:eastAsia="Times New Roman" w:hAnsi="Times New Roman" w:cs="Times New Roman"/>
          <w:sz w:val="24"/>
          <w:szCs w:val="24"/>
        </w:rPr>
        <w:t xml:space="preserve">The marina site was used nearly year-round by large numbers of harbor seals, whereas </w:t>
      </w:r>
      <w:r>
        <w:rPr>
          <w:rFonts w:ascii="Times New Roman" w:eastAsia="Times New Roman" w:hAnsi="Times New Roman" w:cs="Times New Roman"/>
          <w:sz w:val="24"/>
          <w:szCs w:val="24"/>
        </w:rPr>
        <w:t xml:space="preserve">the waterfront site had consistent use by </w:t>
      </w:r>
      <w:r w:rsidRPr="00F342E6">
        <w:rPr>
          <w:rFonts w:ascii="Times New Roman" w:eastAsia="Times New Roman" w:hAnsi="Times New Roman" w:cs="Times New Roman"/>
          <w:sz w:val="24"/>
          <w:szCs w:val="24"/>
        </w:rPr>
        <w:t xml:space="preserve">seals </w:t>
      </w:r>
      <w:r>
        <w:rPr>
          <w:rFonts w:ascii="Times New Roman" w:eastAsia="Times New Roman" w:hAnsi="Times New Roman" w:cs="Times New Roman"/>
          <w:sz w:val="24"/>
          <w:szCs w:val="24"/>
        </w:rPr>
        <w:t xml:space="preserve">during the </w:t>
      </w:r>
      <w:r w:rsidRPr="00F342E6">
        <w:rPr>
          <w:rFonts w:ascii="Times New Roman" w:eastAsia="Times New Roman" w:hAnsi="Times New Roman" w:cs="Times New Roman"/>
          <w:sz w:val="24"/>
          <w:szCs w:val="24"/>
        </w:rPr>
        <w:t xml:space="preserve">pupping/breeding/molting </w:t>
      </w:r>
      <w:r>
        <w:rPr>
          <w:rFonts w:ascii="Times New Roman" w:eastAsia="Times New Roman" w:hAnsi="Times New Roman" w:cs="Times New Roman"/>
          <w:sz w:val="24"/>
          <w:szCs w:val="24"/>
        </w:rPr>
        <w:t>season</w:t>
      </w:r>
      <w:r w:rsidRPr="00F342E6">
        <w:rPr>
          <w:rFonts w:ascii="Times New Roman" w:eastAsia="Times New Roman" w:hAnsi="Times New Roman" w:cs="Times New Roman"/>
          <w:sz w:val="24"/>
          <w:szCs w:val="24"/>
        </w:rPr>
        <w:t xml:space="preserve"> (June through </w:t>
      </w:r>
      <w:r w:rsidR="003279BC">
        <w:rPr>
          <w:rFonts w:ascii="Times New Roman" w:eastAsia="Times New Roman" w:hAnsi="Times New Roman" w:cs="Times New Roman"/>
          <w:sz w:val="24"/>
          <w:szCs w:val="24"/>
        </w:rPr>
        <w:t>November</w:t>
      </w:r>
      <w:r w:rsidRPr="00F342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A21AE">
        <w:rPr>
          <w:rFonts w:ascii="Times New Roman" w:eastAsia="Times New Roman" w:hAnsi="Times New Roman" w:cs="Times New Roman"/>
          <w:sz w:val="24"/>
          <w:szCs w:val="24"/>
        </w:rPr>
        <w:t>(</w:t>
      </w:r>
      <w:r w:rsidR="004145E6" w:rsidRPr="004145E6">
        <w:rPr>
          <w:rFonts w:ascii="Times New Roman" w:eastAsia="Times New Roman" w:hAnsi="Times New Roman" w:cs="Times New Roman"/>
          <w:sz w:val="24"/>
          <w:szCs w:val="24"/>
        </w:rPr>
        <w:t>Pauli and Terhune 1987; Reder et al. 2003</w:t>
      </w:r>
      <w:r w:rsidRPr="008A21AE">
        <w:rPr>
          <w:rFonts w:ascii="Times New Roman" w:eastAsia="Times New Roman" w:hAnsi="Times New Roman" w:cs="Times New Roman"/>
          <w:sz w:val="24"/>
          <w:szCs w:val="24"/>
        </w:rPr>
        <w:t>)</w:t>
      </w:r>
      <w:r w:rsidRPr="00F342E6">
        <w:rPr>
          <w:rFonts w:ascii="Times New Roman" w:eastAsia="Times New Roman" w:hAnsi="Times New Roman" w:cs="Times New Roman"/>
          <w:sz w:val="24"/>
          <w:szCs w:val="24"/>
        </w:rPr>
        <w:t xml:space="preserve">. </w:t>
      </w:r>
      <w:r w:rsidR="003279BC">
        <w:rPr>
          <w:rFonts w:ascii="Times New Roman" w:eastAsia="Times New Roman" w:hAnsi="Times New Roman" w:cs="Times New Roman"/>
          <w:sz w:val="24"/>
          <w:szCs w:val="24"/>
        </w:rPr>
        <w:t>I</w:t>
      </w:r>
      <w:r w:rsidR="003279BC" w:rsidRPr="00F342E6">
        <w:rPr>
          <w:rFonts w:ascii="Times New Roman" w:eastAsia="Times New Roman" w:hAnsi="Times New Roman" w:cs="Times New Roman"/>
          <w:sz w:val="24"/>
          <w:szCs w:val="24"/>
        </w:rPr>
        <w:t xml:space="preserve">ncorporating the </w:t>
      </w:r>
      <w:r w:rsidR="003279BC">
        <w:rPr>
          <w:rFonts w:ascii="Times New Roman" w:eastAsia="Times New Roman" w:hAnsi="Times New Roman" w:cs="Times New Roman"/>
          <w:sz w:val="24"/>
          <w:szCs w:val="24"/>
        </w:rPr>
        <w:t xml:space="preserve">inflated </w:t>
      </w:r>
      <w:r w:rsidR="003279BC" w:rsidRPr="00F342E6">
        <w:rPr>
          <w:rFonts w:ascii="Times New Roman" w:eastAsia="Times New Roman" w:hAnsi="Times New Roman" w:cs="Times New Roman"/>
          <w:sz w:val="24"/>
          <w:szCs w:val="24"/>
        </w:rPr>
        <w:t xml:space="preserve">zero counts from </w:t>
      </w:r>
      <w:r w:rsidR="003279BC">
        <w:rPr>
          <w:rFonts w:ascii="Times New Roman" w:eastAsia="Times New Roman" w:hAnsi="Times New Roman" w:cs="Times New Roman"/>
          <w:sz w:val="24"/>
          <w:szCs w:val="24"/>
        </w:rPr>
        <w:t>December-May could</w:t>
      </w:r>
      <w:r w:rsidR="003279BC" w:rsidRPr="00F342E6">
        <w:rPr>
          <w:rFonts w:ascii="Times New Roman" w:eastAsia="Times New Roman" w:hAnsi="Times New Roman" w:cs="Times New Roman"/>
          <w:sz w:val="24"/>
          <w:szCs w:val="24"/>
        </w:rPr>
        <w:t xml:space="preserve"> attribut</w:t>
      </w:r>
      <w:r w:rsidR="003279BC">
        <w:rPr>
          <w:rFonts w:ascii="Times New Roman" w:eastAsia="Times New Roman" w:hAnsi="Times New Roman" w:cs="Times New Roman"/>
          <w:sz w:val="24"/>
          <w:szCs w:val="24"/>
        </w:rPr>
        <w:t>e</w:t>
      </w:r>
      <w:r w:rsidR="003279BC" w:rsidRPr="00F342E6">
        <w:rPr>
          <w:rFonts w:ascii="Times New Roman" w:eastAsia="Times New Roman" w:hAnsi="Times New Roman" w:cs="Times New Roman"/>
          <w:sz w:val="24"/>
          <w:szCs w:val="24"/>
        </w:rPr>
        <w:t xml:space="preserve"> to a life history process unrelated to in-air </w:t>
      </w:r>
      <w:r w:rsidR="004F4913" w:rsidRPr="00F342E6">
        <w:rPr>
          <w:rFonts w:ascii="Times New Roman" w:eastAsia="Times New Roman" w:hAnsi="Times New Roman" w:cs="Times New Roman"/>
          <w:sz w:val="24"/>
          <w:szCs w:val="24"/>
        </w:rPr>
        <w:t>noise and</w:t>
      </w:r>
      <w:r w:rsidR="003279BC">
        <w:rPr>
          <w:rFonts w:ascii="Times New Roman" w:eastAsia="Times New Roman" w:hAnsi="Times New Roman" w:cs="Times New Roman"/>
          <w:sz w:val="24"/>
          <w:szCs w:val="24"/>
        </w:rPr>
        <w:t xml:space="preserve"> </w:t>
      </w:r>
      <w:r w:rsidR="008D1421">
        <w:rPr>
          <w:rFonts w:ascii="Times New Roman" w:eastAsia="Times New Roman" w:hAnsi="Times New Roman" w:cs="Times New Roman"/>
          <w:sz w:val="24"/>
          <w:szCs w:val="24"/>
        </w:rPr>
        <w:t xml:space="preserve">could </w:t>
      </w:r>
      <w:r w:rsidR="003279BC">
        <w:rPr>
          <w:rFonts w:ascii="Times New Roman" w:eastAsia="Times New Roman" w:hAnsi="Times New Roman" w:cs="Times New Roman"/>
          <w:sz w:val="24"/>
          <w:szCs w:val="24"/>
        </w:rPr>
        <w:t xml:space="preserve">therefore </w:t>
      </w:r>
      <w:r w:rsidR="003279BC" w:rsidRPr="00F342E6">
        <w:rPr>
          <w:rFonts w:ascii="Times New Roman" w:eastAsia="Times New Roman" w:hAnsi="Times New Roman" w:cs="Times New Roman"/>
          <w:sz w:val="24"/>
          <w:szCs w:val="24"/>
        </w:rPr>
        <w:t xml:space="preserve">dramatically reduce </w:t>
      </w:r>
      <w:r w:rsidR="003279BC">
        <w:rPr>
          <w:rFonts w:ascii="Times New Roman" w:eastAsia="Times New Roman" w:hAnsi="Times New Roman" w:cs="Times New Roman"/>
          <w:sz w:val="24"/>
          <w:szCs w:val="24"/>
        </w:rPr>
        <w:t>our</w:t>
      </w:r>
      <w:r w:rsidR="003279BC" w:rsidRPr="00F342E6">
        <w:rPr>
          <w:rFonts w:ascii="Times New Roman" w:eastAsia="Times New Roman" w:hAnsi="Times New Roman" w:cs="Times New Roman"/>
          <w:sz w:val="24"/>
          <w:szCs w:val="24"/>
        </w:rPr>
        <w:t xml:space="preserve"> ability to </w:t>
      </w:r>
      <w:r w:rsidR="003279BC">
        <w:rPr>
          <w:rFonts w:ascii="Times New Roman" w:eastAsia="Times New Roman" w:hAnsi="Times New Roman" w:cs="Times New Roman"/>
          <w:sz w:val="24"/>
          <w:szCs w:val="24"/>
        </w:rPr>
        <w:t>determine</w:t>
      </w:r>
      <w:r w:rsidR="003279BC" w:rsidRPr="00F342E6">
        <w:rPr>
          <w:rFonts w:ascii="Times New Roman" w:eastAsia="Times New Roman" w:hAnsi="Times New Roman" w:cs="Times New Roman"/>
          <w:sz w:val="24"/>
          <w:szCs w:val="24"/>
        </w:rPr>
        <w:t xml:space="preserve"> the response of seals to sound.</w:t>
      </w:r>
      <w:r w:rsidR="003279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Therefore, the data for both the waterfront and marina were </w:t>
      </w:r>
      <w:r w:rsidRPr="00F342E6">
        <w:rPr>
          <w:rFonts w:ascii="Times New Roman" w:eastAsia="Times New Roman" w:hAnsi="Times New Roman" w:cs="Times New Roman"/>
          <w:sz w:val="24"/>
          <w:szCs w:val="24"/>
        </w:rPr>
        <w:t xml:space="preserve">restricted to </w:t>
      </w:r>
      <w:r>
        <w:rPr>
          <w:rFonts w:ascii="Times New Roman" w:eastAsia="Times New Roman" w:hAnsi="Times New Roman" w:cs="Times New Roman"/>
          <w:sz w:val="24"/>
          <w:szCs w:val="24"/>
        </w:rPr>
        <w:t xml:space="preserve">the </w:t>
      </w:r>
      <w:r w:rsidRPr="00F342E6">
        <w:rPr>
          <w:rFonts w:ascii="Times New Roman" w:eastAsia="Times New Roman" w:hAnsi="Times New Roman" w:cs="Times New Roman"/>
          <w:sz w:val="24"/>
          <w:szCs w:val="24"/>
        </w:rPr>
        <w:t>months</w:t>
      </w:r>
      <w:r>
        <w:rPr>
          <w:rFonts w:ascii="Times New Roman" w:eastAsia="Times New Roman" w:hAnsi="Times New Roman" w:cs="Times New Roman"/>
          <w:sz w:val="24"/>
          <w:szCs w:val="24"/>
        </w:rPr>
        <w:t xml:space="preserve"> of June-November.</w:t>
      </w:r>
    </w:p>
    <w:p w14:paraId="42E80401" w14:textId="1667F1F0" w:rsidR="00AF2CA1" w:rsidRPr="009A25F6" w:rsidRDefault="002D2CDA" w:rsidP="009A25F6">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w:t>
      </w:r>
      <w:r w:rsidRPr="005D2673">
        <w:rPr>
          <w:rFonts w:ascii="Times New Roman" w:eastAsia="Times New Roman" w:hAnsi="Times New Roman" w:cs="Times New Roman"/>
          <w:sz w:val="24"/>
          <w:szCs w:val="24"/>
        </w:rPr>
        <w:t xml:space="preserve"> potential effect of anthropogenic noise levels on the number of harbor seals hauled-out</w:t>
      </w:r>
      <w:r>
        <w:rPr>
          <w:rFonts w:ascii="Times New Roman" w:eastAsia="Times New Roman" w:hAnsi="Times New Roman" w:cs="Times New Roman"/>
          <w:sz w:val="24"/>
          <w:szCs w:val="24"/>
        </w:rPr>
        <w:t xml:space="preserve">, we related our response variable </w:t>
      </w:r>
      <w:r w:rsidRPr="005D2673">
        <w:rPr>
          <w:rFonts w:ascii="Times New Roman" w:eastAsia="Times New Roman" w:hAnsi="Times New Roman" w:cs="Times New Roman"/>
          <w:sz w:val="24"/>
          <w:szCs w:val="24"/>
        </w:rPr>
        <w:t xml:space="preserve">(number of seals hauled-out) </w:t>
      </w:r>
      <w:r>
        <w:rPr>
          <w:rFonts w:ascii="Times New Roman" w:eastAsia="Times New Roman" w:hAnsi="Times New Roman" w:cs="Times New Roman"/>
          <w:sz w:val="24"/>
          <w:szCs w:val="24"/>
        </w:rPr>
        <w:t xml:space="preserve">to several predictor variables: in-air </w:t>
      </w:r>
      <w:r w:rsidR="005D2673" w:rsidRPr="005D2673">
        <w:rPr>
          <w:rFonts w:ascii="Times New Roman" w:eastAsia="Times New Roman" w:hAnsi="Times New Roman" w:cs="Times New Roman"/>
          <w:sz w:val="24"/>
          <w:szCs w:val="24"/>
        </w:rPr>
        <w:t>noise level</w:t>
      </w:r>
      <w:r>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8E0F58">
        <w:rPr>
          <w:rFonts w:ascii="Times New Roman" w:eastAsia="Times New Roman" w:hAnsi="Times New Roman" w:cs="Times New Roman"/>
          <w:sz w:val="24"/>
          <w:szCs w:val="24"/>
        </w:rPr>
        <w:t>month</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tide level</w:t>
      </w:r>
      <w:r w:rsidR="005D2673" w:rsidRPr="005D2673">
        <w:rPr>
          <w:rFonts w:ascii="Times New Roman" w:eastAsia="Times New Roman" w:hAnsi="Times New Roman" w:cs="Times New Roman"/>
          <w:sz w:val="24"/>
          <w:szCs w:val="24"/>
        </w:rPr>
        <w:t>,</w:t>
      </w:r>
      <w:r w:rsidR="008E0F58">
        <w:rPr>
          <w:rFonts w:ascii="Times New Roman" w:eastAsia="Times New Roman" w:hAnsi="Times New Roman" w:cs="Times New Roman"/>
          <w:sz w:val="24"/>
          <w:szCs w:val="24"/>
        </w:rPr>
        <w:t xml:space="preserve"> and</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time of day</w:t>
      </w:r>
      <w:r w:rsidR="004F4C11">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9F3B34" w:rsidRPr="009F3B34">
        <w:rPr>
          <w:rFonts w:ascii="Times New Roman" w:eastAsia="Times New Roman" w:hAnsi="Times New Roman" w:cs="Times New Roman"/>
          <w:sz w:val="24"/>
          <w:szCs w:val="24"/>
        </w:rPr>
        <w:t>Temperature and weather measurements were excluded from the</w:t>
      </w:r>
      <w:r w:rsidR="009F3B34">
        <w:rPr>
          <w:rFonts w:ascii="Times New Roman" w:eastAsia="Times New Roman" w:hAnsi="Times New Roman" w:cs="Times New Roman"/>
          <w:sz w:val="24"/>
          <w:szCs w:val="24"/>
        </w:rPr>
        <w:t xml:space="preserve"> list of predictors</w:t>
      </w:r>
      <w:r w:rsidR="009F3B34" w:rsidRPr="009F3B34">
        <w:rPr>
          <w:rFonts w:ascii="Times New Roman" w:eastAsia="Times New Roman" w:hAnsi="Times New Roman" w:cs="Times New Roman"/>
          <w:sz w:val="24"/>
          <w:szCs w:val="24"/>
        </w:rPr>
        <w:t xml:space="preserve"> due to the </w:t>
      </w:r>
      <w:r w:rsidR="009F3B34">
        <w:rPr>
          <w:rFonts w:ascii="Times New Roman" w:eastAsia="Times New Roman" w:hAnsi="Times New Roman" w:cs="Times New Roman"/>
          <w:sz w:val="24"/>
          <w:szCs w:val="24"/>
        </w:rPr>
        <w:t>lack of</w:t>
      </w:r>
      <w:r w:rsidR="009F3B34" w:rsidRPr="009F3B34">
        <w:rPr>
          <w:rFonts w:ascii="Times New Roman" w:eastAsia="Times New Roman" w:hAnsi="Times New Roman" w:cs="Times New Roman"/>
          <w:sz w:val="24"/>
          <w:szCs w:val="24"/>
        </w:rPr>
        <w:t xml:space="preserve"> location specific measurement tools. </w:t>
      </w:r>
      <w:r w:rsidR="005D2673" w:rsidRPr="005D2673">
        <w:rPr>
          <w:rFonts w:ascii="Times New Roman" w:eastAsia="Times New Roman" w:hAnsi="Times New Roman" w:cs="Times New Roman"/>
          <w:sz w:val="24"/>
          <w:szCs w:val="24"/>
        </w:rPr>
        <w:t xml:space="preserve">Given that </w:t>
      </w:r>
      <w:r w:rsidR="00357180">
        <w:rPr>
          <w:rFonts w:ascii="Times New Roman" w:eastAsia="Times New Roman" w:hAnsi="Times New Roman" w:cs="Times New Roman"/>
          <w:sz w:val="24"/>
          <w:szCs w:val="24"/>
        </w:rPr>
        <w:t xml:space="preserve">some of </w:t>
      </w:r>
      <w:r w:rsidR="005D2673" w:rsidRPr="005D2673">
        <w:rPr>
          <w:rFonts w:ascii="Times New Roman" w:eastAsia="Times New Roman" w:hAnsi="Times New Roman" w:cs="Times New Roman"/>
          <w:sz w:val="24"/>
          <w:szCs w:val="24"/>
        </w:rPr>
        <w:t xml:space="preserve">these predictors </w:t>
      </w:r>
      <w:r w:rsidR="00AA1D59">
        <w:rPr>
          <w:rFonts w:ascii="Times New Roman" w:eastAsia="Times New Roman" w:hAnsi="Times New Roman" w:cs="Times New Roman"/>
          <w:sz w:val="24"/>
          <w:szCs w:val="24"/>
        </w:rPr>
        <w:t>were</w:t>
      </w:r>
      <w:r w:rsidR="005D2673" w:rsidRPr="005D2673">
        <w:rPr>
          <w:rFonts w:ascii="Times New Roman" w:eastAsia="Times New Roman" w:hAnsi="Times New Roman" w:cs="Times New Roman"/>
          <w:sz w:val="24"/>
          <w:szCs w:val="24"/>
        </w:rPr>
        <w:t xml:space="preserve"> expected to change inconsistently over time</w:t>
      </w:r>
      <w:r w:rsidR="00D700B5">
        <w:rPr>
          <w:rFonts w:ascii="Times New Roman" w:eastAsia="Times New Roman" w:hAnsi="Times New Roman" w:cs="Times New Roman"/>
          <w:sz w:val="24"/>
          <w:szCs w:val="24"/>
        </w:rPr>
        <w:t xml:space="preserve"> (</w:t>
      </w:r>
      <w:r w:rsidR="00D700B5" w:rsidRPr="00D700B5">
        <w:rPr>
          <w:rFonts w:ascii="Times New Roman" w:eastAsia="Times New Roman" w:hAnsi="Times New Roman" w:cs="Times New Roman"/>
          <w:sz w:val="24"/>
          <w:szCs w:val="24"/>
        </w:rPr>
        <w:t>Lyons 201</w:t>
      </w:r>
      <w:r w:rsidR="00A34C22">
        <w:rPr>
          <w:rFonts w:ascii="Times New Roman" w:eastAsia="Times New Roman" w:hAnsi="Times New Roman" w:cs="Times New Roman"/>
          <w:sz w:val="24"/>
          <w:szCs w:val="24"/>
        </w:rPr>
        <w:t>8</w:t>
      </w:r>
      <w:r w:rsidR="00D700B5" w:rsidRPr="00D700B5">
        <w:rPr>
          <w:rFonts w:ascii="Times New Roman" w:eastAsia="Times New Roman" w:hAnsi="Times New Roman" w:cs="Times New Roman"/>
          <w:sz w:val="24"/>
          <w:szCs w:val="24"/>
        </w:rPr>
        <w:t>)</w:t>
      </w:r>
      <w:r w:rsidR="008B0B35">
        <w:rPr>
          <w:rFonts w:ascii="Times New Roman" w:eastAsia="Times New Roman" w:hAnsi="Times New Roman" w:cs="Times New Roman"/>
          <w:sz w:val="24"/>
          <w:szCs w:val="24"/>
        </w:rPr>
        <w:t>,</w:t>
      </w:r>
      <w:r w:rsidR="00FC550F">
        <w:rPr>
          <w:rFonts w:ascii="Times New Roman" w:eastAsia="Times New Roman" w:hAnsi="Times New Roman" w:cs="Times New Roman"/>
          <w:sz w:val="24"/>
          <w:szCs w:val="24"/>
        </w:rPr>
        <w:t xml:space="preserve"> </w:t>
      </w:r>
      <w:r w:rsidR="005D2673" w:rsidRPr="005D2673">
        <w:rPr>
          <w:rFonts w:ascii="Times New Roman" w:eastAsia="Times New Roman" w:hAnsi="Times New Roman" w:cs="Times New Roman"/>
          <w:sz w:val="24"/>
          <w:szCs w:val="24"/>
        </w:rPr>
        <w:t xml:space="preserve">we </w:t>
      </w:r>
      <w:r w:rsidR="00DF44A0">
        <w:rPr>
          <w:rFonts w:ascii="Times New Roman" w:eastAsia="Times New Roman" w:hAnsi="Times New Roman" w:cs="Times New Roman"/>
          <w:sz w:val="24"/>
          <w:szCs w:val="24"/>
        </w:rPr>
        <w:t>analyzed the data with</w:t>
      </w:r>
      <w:r w:rsidR="005D2673" w:rsidRPr="005D2673">
        <w:rPr>
          <w:rFonts w:ascii="Times New Roman" w:eastAsia="Times New Roman" w:hAnsi="Times New Roman" w:cs="Times New Roman"/>
          <w:sz w:val="24"/>
          <w:szCs w:val="24"/>
        </w:rPr>
        <w:t xml:space="preserve"> Generalized </w:t>
      </w:r>
      <w:r w:rsidR="001773AB">
        <w:rPr>
          <w:rFonts w:ascii="Times New Roman" w:eastAsia="Times New Roman" w:hAnsi="Times New Roman" w:cs="Times New Roman"/>
          <w:sz w:val="24"/>
          <w:szCs w:val="24"/>
        </w:rPr>
        <w:t>Linear</w:t>
      </w:r>
      <w:r w:rsidR="005D2673" w:rsidRPr="005D2673">
        <w:rPr>
          <w:rFonts w:ascii="Times New Roman" w:eastAsia="Times New Roman" w:hAnsi="Times New Roman" w:cs="Times New Roman"/>
          <w:sz w:val="24"/>
          <w:szCs w:val="24"/>
        </w:rPr>
        <w:t xml:space="preserve"> Model</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 xml:space="preserve"> (G</w:t>
      </w:r>
      <w:r w:rsidR="001773AB">
        <w:rPr>
          <w:rFonts w:ascii="Times New Roman" w:eastAsia="Times New Roman" w:hAnsi="Times New Roman" w:cs="Times New Roman"/>
          <w:sz w:val="24"/>
          <w:szCs w:val="24"/>
        </w:rPr>
        <w:t>L</w:t>
      </w:r>
      <w:r w:rsidR="005D2673" w:rsidRPr="005D2673">
        <w:rPr>
          <w:rFonts w:ascii="Times New Roman" w:eastAsia="Times New Roman" w:hAnsi="Times New Roman" w:cs="Times New Roman"/>
          <w:sz w:val="24"/>
          <w:szCs w:val="24"/>
        </w:rPr>
        <w:t>M</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w:t>
      </w:r>
      <w:r w:rsidR="00D1094D">
        <w:rPr>
          <w:rFonts w:ascii="Times New Roman" w:eastAsia="Times New Roman" w:hAnsi="Times New Roman" w:cs="Times New Roman"/>
          <w:sz w:val="24"/>
          <w:szCs w:val="24"/>
        </w:rPr>
        <w:t>.</w:t>
      </w:r>
      <w:r w:rsidR="005D2673" w:rsidRPr="005D2673">
        <w:rPr>
          <w:rFonts w:ascii="Times New Roman" w:eastAsia="Times New Roman" w:hAnsi="Times New Roman" w:cs="Times New Roman"/>
          <w:sz w:val="24"/>
          <w:szCs w:val="24"/>
        </w:rPr>
        <w:t xml:space="preserve"> </w:t>
      </w:r>
      <w:r w:rsidR="00440E57" w:rsidRPr="00440E57">
        <w:rPr>
          <w:rFonts w:ascii="Times New Roman" w:eastAsia="Times New Roman" w:hAnsi="Times New Roman" w:cs="Times New Roman"/>
          <w:sz w:val="24"/>
          <w:szCs w:val="24"/>
        </w:rPr>
        <w:t xml:space="preserve">GLMs </w:t>
      </w:r>
      <w:r w:rsidR="00440E57" w:rsidRPr="00276576">
        <w:rPr>
          <w:rFonts w:ascii="Times New Roman" w:eastAsia="Times New Roman" w:hAnsi="Times New Roman" w:cs="Times New Roman"/>
          <w:sz w:val="24"/>
          <w:szCs w:val="24"/>
        </w:rPr>
        <w:t xml:space="preserve">are the best tools for analyzing count data when </w:t>
      </w:r>
      <w:r w:rsidR="007A440A">
        <w:rPr>
          <w:rFonts w:ascii="Times New Roman" w:eastAsia="Times New Roman" w:hAnsi="Times New Roman" w:cs="Times New Roman"/>
          <w:sz w:val="24"/>
          <w:szCs w:val="24"/>
        </w:rPr>
        <w:t>multiple</w:t>
      </w:r>
      <w:r w:rsidR="007A440A" w:rsidRPr="00276576">
        <w:rPr>
          <w:rFonts w:ascii="Times New Roman" w:eastAsia="Times New Roman" w:hAnsi="Times New Roman" w:cs="Times New Roman"/>
          <w:sz w:val="24"/>
          <w:szCs w:val="24"/>
        </w:rPr>
        <w:t xml:space="preserve"> </w:t>
      </w:r>
      <w:r w:rsidR="00440E57" w:rsidRPr="00276576">
        <w:rPr>
          <w:rFonts w:ascii="Times New Roman" w:eastAsia="Times New Roman" w:hAnsi="Times New Roman" w:cs="Times New Roman"/>
          <w:sz w:val="24"/>
          <w:szCs w:val="24"/>
        </w:rPr>
        <w:t>effects are present (</w:t>
      </w:r>
      <w:r w:rsidR="00A4368A">
        <w:rPr>
          <w:rFonts w:ascii="Times New Roman" w:eastAsia="Times New Roman" w:hAnsi="Times New Roman" w:cs="Times New Roman"/>
          <w:sz w:val="24"/>
          <w:szCs w:val="24"/>
        </w:rPr>
        <w:t>Zuur et al.</w:t>
      </w:r>
      <w:r w:rsidR="00440E57" w:rsidRPr="00276576">
        <w:rPr>
          <w:rFonts w:ascii="Times New Roman" w:eastAsia="Times New Roman" w:hAnsi="Times New Roman" w:cs="Times New Roman"/>
          <w:sz w:val="24"/>
          <w:szCs w:val="24"/>
        </w:rPr>
        <w:t xml:space="preserve"> 2009).</w:t>
      </w:r>
      <w:r w:rsidR="00276576" w:rsidRPr="00276576">
        <w:rPr>
          <w:rFonts w:ascii="Times New Roman" w:eastAsia="Times New Roman" w:hAnsi="Times New Roman" w:cs="Times New Roman"/>
          <w:sz w:val="24"/>
          <w:szCs w:val="24"/>
        </w:rPr>
        <w:t xml:space="preserve"> </w:t>
      </w:r>
      <w:bookmarkStart w:id="3" w:name="_Hlk106889932"/>
      <w:r w:rsidR="00015D3A" w:rsidRPr="005D2673">
        <w:rPr>
          <w:rFonts w:ascii="Times New Roman" w:eastAsia="Times New Roman" w:hAnsi="Times New Roman" w:cs="Times New Roman"/>
          <w:sz w:val="24"/>
          <w:szCs w:val="24"/>
        </w:rPr>
        <w:lastRenderedPageBreak/>
        <w:t xml:space="preserve">We checked for collinearity </w:t>
      </w:r>
      <w:r w:rsidR="00015D3A">
        <w:rPr>
          <w:rFonts w:ascii="Times New Roman" w:eastAsia="Times New Roman" w:hAnsi="Times New Roman" w:cs="Times New Roman"/>
          <w:sz w:val="24"/>
          <w:szCs w:val="24"/>
        </w:rPr>
        <w:t xml:space="preserve">between predictor variables </w:t>
      </w:r>
      <w:r w:rsidR="00015D3A" w:rsidRPr="005D2673">
        <w:rPr>
          <w:rFonts w:ascii="Times New Roman" w:eastAsia="Times New Roman" w:hAnsi="Times New Roman" w:cs="Times New Roman"/>
          <w:sz w:val="24"/>
          <w:szCs w:val="24"/>
        </w:rPr>
        <w:t xml:space="preserve">using the </w:t>
      </w:r>
      <w:r w:rsidR="00015D3A">
        <w:rPr>
          <w:rFonts w:ascii="Times New Roman" w:eastAsia="Times New Roman" w:hAnsi="Times New Roman" w:cs="Times New Roman"/>
          <w:sz w:val="24"/>
          <w:szCs w:val="24"/>
        </w:rPr>
        <w:t>Performance</w:t>
      </w:r>
      <w:r w:rsidR="00015D3A" w:rsidRPr="005D2673">
        <w:rPr>
          <w:rFonts w:ascii="Times New Roman" w:eastAsia="Times New Roman" w:hAnsi="Times New Roman" w:cs="Times New Roman"/>
          <w:sz w:val="24"/>
          <w:szCs w:val="24"/>
        </w:rPr>
        <w:t xml:space="preserve"> package</w:t>
      </w:r>
      <w:r w:rsidR="00015D3A">
        <w:rPr>
          <w:rFonts w:ascii="Times New Roman" w:eastAsia="Times New Roman" w:hAnsi="Times New Roman" w:cs="Times New Roman"/>
          <w:sz w:val="24"/>
          <w:szCs w:val="24"/>
        </w:rPr>
        <w:t xml:space="preserve"> (</w:t>
      </w:r>
      <w:r w:rsidR="00015D3A" w:rsidRPr="00320FA4">
        <w:rPr>
          <w:rFonts w:ascii="Times New Roman" w:eastAsia="Times New Roman" w:hAnsi="Times New Roman" w:cs="Times New Roman"/>
          <w:sz w:val="24"/>
          <w:szCs w:val="24"/>
        </w:rPr>
        <w:t>Lüdecke</w:t>
      </w:r>
      <w:r w:rsidR="00015D3A">
        <w:rPr>
          <w:rFonts w:ascii="Times New Roman" w:eastAsia="Times New Roman" w:hAnsi="Times New Roman" w:cs="Times New Roman"/>
          <w:sz w:val="24"/>
          <w:szCs w:val="24"/>
        </w:rPr>
        <w:t xml:space="preserve"> et al. 2021). </w:t>
      </w:r>
      <w:r w:rsidR="00C15A10" w:rsidRPr="009A25F6">
        <w:rPr>
          <w:rFonts w:ascii="Times New Roman" w:eastAsia="Times New Roman" w:hAnsi="Times New Roman" w:cs="Times New Roman"/>
          <w:sz w:val="24"/>
          <w:szCs w:val="24"/>
        </w:rPr>
        <w:t>Seal counts</w:t>
      </w:r>
      <w:r w:rsidR="00AF2CA1" w:rsidRPr="009A25F6">
        <w:rPr>
          <w:rFonts w:ascii="Times New Roman" w:eastAsia="Times New Roman" w:hAnsi="Times New Roman" w:cs="Times New Roman"/>
          <w:sz w:val="24"/>
          <w:szCs w:val="24"/>
        </w:rPr>
        <w:t xml:space="preserve"> were checked for over-dispersion</w:t>
      </w:r>
      <w:r w:rsidR="00D155F8" w:rsidRPr="009A25F6">
        <w:rPr>
          <w:rFonts w:ascii="Times New Roman" w:eastAsia="Times New Roman" w:hAnsi="Times New Roman" w:cs="Times New Roman"/>
          <w:sz w:val="24"/>
          <w:szCs w:val="24"/>
        </w:rPr>
        <w:t xml:space="preserve"> due to</w:t>
      </w:r>
      <w:r w:rsidR="00AF2CA1" w:rsidRPr="009A25F6">
        <w:rPr>
          <w:rFonts w:ascii="Times New Roman" w:eastAsia="Times New Roman" w:hAnsi="Times New Roman" w:cs="Times New Roman"/>
          <w:sz w:val="24"/>
          <w:szCs w:val="24"/>
        </w:rPr>
        <w:t xml:space="preserve"> a lack of independence between counts in the response variable, leading to the variance being higher than the mean (Burnham </w:t>
      </w:r>
      <w:r w:rsidR="00965194" w:rsidRPr="009A25F6">
        <w:rPr>
          <w:rFonts w:ascii="Times New Roman" w:eastAsia="Times New Roman" w:hAnsi="Times New Roman" w:cs="Times New Roman"/>
          <w:sz w:val="24"/>
          <w:szCs w:val="24"/>
        </w:rPr>
        <w:t xml:space="preserve">and </w:t>
      </w:r>
      <w:r w:rsidR="00AF2CA1" w:rsidRPr="009A25F6">
        <w:rPr>
          <w:rFonts w:ascii="Times New Roman" w:eastAsia="Times New Roman" w:hAnsi="Times New Roman" w:cs="Times New Roman"/>
          <w:sz w:val="24"/>
          <w:szCs w:val="24"/>
        </w:rPr>
        <w:t xml:space="preserve">Anderson 2002). We used the dispersion ratio (dr) in the Pearson's Chi-Squared test where no dispersion would give a ratio of zero (Bolker et al. 2009). </w:t>
      </w:r>
    </w:p>
    <w:p w14:paraId="2F59546F" w14:textId="6851E471" w:rsidR="004242F6" w:rsidRDefault="005D2673" w:rsidP="00CC2CFD">
      <w:pPr>
        <w:pStyle w:val="NormalWeb"/>
        <w:spacing w:before="0" w:beforeAutospacing="0" w:after="0" w:afterAutospacing="0" w:line="480" w:lineRule="auto"/>
        <w:ind w:firstLine="360"/>
        <w:textAlignment w:val="baseline"/>
      </w:pPr>
      <w:bookmarkStart w:id="4" w:name="_Hlk106889984"/>
      <w:bookmarkEnd w:id="3"/>
      <w:r w:rsidRPr="005D2673">
        <w:t xml:space="preserve">Given our interest in the variations in seal numbers relative to noise within each site, </w:t>
      </w:r>
      <w:r w:rsidR="009A25F6">
        <w:t>we included a fixed effect for site and an interaction between noise and site to</w:t>
      </w:r>
      <w:r w:rsidR="009A25F6" w:rsidRPr="00E06D00">
        <w:t xml:space="preserve"> address the effects of in-air noise </w:t>
      </w:r>
      <w:r w:rsidR="009A25F6">
        <w:t xml:space="preserve">levels </w:t>
      </w:r>
      <w:r w:rsidR="009A25F6" w:rsidRPr="00E06D00">
        <w:t>on</w:t>
      </w:r>
      <w:r w:rsidR="009A25F6">
        <w:t xml:space="preserve"> the</w:t>
      </w:r>
      <w:r w:rsidR="009A25F6" w:rsidRPr="00E06D00">
        <w:t xml:space="preserve"> haul</w:t>
      </w:r>
      <w:r w:rsidR="009A25F6">
        <w:t>-</w:t>
      </w:r>
      <w:r w:rsidR="009A25F6" w:rsidRPr="00E06D00">
        <w:t xml:space="preserve">out behaviors of seals </w:t>
      </w:r>
      <w:r w:rsidR="009A25F6">
        <w:t>among</w:t>
      </w:r>
      <w:r w:rsidR="009A25F6" w:rsidRPr="00E06D00">
        <w:t xml:space="preserve"> sites. This interaction allow</w:t>
      </w:r>
      <w:r w:rsidR="009A25F6">
        <w:t>ed</w:t>
      </w:r>
      <w:r w:rsidR="009A25F6" w:rsidRPr="00E06D00">
        <w:t xml:space="preserve"> the model to determine whether the variability in the data </w:t>
      </w:r>
      <w:r w:rsidR="009A25F6">
        <w:t>was</w:t>
      </w:r>
      <w:r w:rsidR="009A25F6" w:rsidRPr="00E06D00">
        <w:t xml:space="preserve"> best explained </w:t>
      </w:r>
      <w:r w:rsidR="009A25F6">
        <w:t xml:space="preserve">by the </w:t>
      </w:r>
      <w:r w:rsidR="009A25F6" w:rsidRPr="00E06D00">
        <w:t xml:space="preserve">different responses to in-air noise by seals at the two </w:t>
      </w:r>
      <w:r w:rsidR="009A25F6">
        <w:t>sites</w:t>
      </w:r>
      <w:r w:rsidR="009A25F6" w:rsidRPr="00E06D00">
        <w:t xml:space="preserve">. </w:t>
      </w:r>
      <w:r w:rsidR="007C3D2F">
        <w:t>Candidate</w:t>
      </w:r>
      <w:r w:rsidR="007C3D2F" w:rsidRPr="005D2673">
        <w:t xml:space="preserve"> model</w:t>
      </w:r>
      <w:r w:rsidR="007C3D2F">
        <w:t xml:space="preserve">s ranged from </w:t>
      </w:r>
      <w:r w:rsidR="007C3D2F" w:rsidRPr="007C3D2F">
        <w:t>the null model (# of hauled out seals ~ 1) to a full model including all the terms of interest</w:t>
      </w:r>
      <w:r w:rsidR="007C3D2F">
        <w:t xml:space="preserve">. The full model included only fixed effects that were </w:t>
      </w:r>
      <w:r w:rsidR="007C3D2F" w:rsidRPr="007C3D2F">
        <w:t>expected to be directly related to seal haul</w:t>
      </w:r>
      <w:r w:rsidR="007C3D2F">
        <w:t>-</w:t>
      </w:r>
      <w:r w:rsidR="007C3D2F" w:rsidRPr="007C3D2F">
        <w:t>out behavior to avoid over-parameterizing the model</w:t>
      </w:r>
      <w:r w:rsidR="004F2D98">
        <w:t>. These variables included month to account for the effect of season,</w:t>
      </w:r>
      <w:r w:rsidR="007C3D2F">
        <w:t xml:space="preserve"> </w:t>
      </w:r>
      <w:r w:rsidR="004F2D98">
        <w:t>tide level and time of day,</w:t>
      </w:r>
      <w:r w:rsidR="00A7033D">
        <w:t xml:space="preserve"> which have been found in </w:t>
      </w:r>
      <w:r w:rsidR="009F3B34">
        <w:t>m</w:t>
      </w:r>
      <w:r w:rsidR="00A7033D">
        <w:t>ost studies to directly affect haul-out behavior</w:t>
      </w:r>
      <w:r w:rsidR="004F2D98">
        <w:t xml:space="preserve"> </w:t>
      </w:r>
      <w:r w:rsidR="007C3D2F" w:rsidRPr="004242F6">
        <w:t xml:space="preserve">(London et al. 2012; </w:t>
      </w:r>
      <w:r w:rsidR="007C3D2F" w:rsidRPr="009F3B34">
        <w:t>Granquist and Hauksson 2016</w:t>
      </w:r>
      <w:r w:rsidR="007C3D2F" w:rsidRPr="004242F6">
        <w:t>)</w:t>
      </w:r>
      <w:r w:rsidR="007C3D2F" w:rsidRPr="007C3D2F">
        <w:t>.</w:t>
      </w:r>
      <w:r w:rsidR="00A7033D">
        <w:t xml:space="preserve"> Models</w:t>
      </w:r>
      <w:r w:rsidR="007C3D2F">
        <w:t xml:space="preserve"> were compared using </w:t>
      </w:r>
      <w:r w:rsidR="00A4462C">
        <w:t xml:space="preserve">the second order </w:t>
      </w:r>
      <w:r w:rsidR="007C3D2F" w:rsidRPr="003E5E98">
        <w:t>Akaike Information Criterion (AIC</w:t>
      </w:r>
      <w:r w:rsidR="00A4462C">
        <w:t>c</w:t>
      </w:r>
      <w:r w:rsidR="007C3D2F" w:rsidRPr="003E5E98">
        <w:t>)</w:t>
      </w:r>
      <w:r w:rsidR="007C3D2F">
        <w:t xml:space="preserve"> </w:t>
      </w:r>
      <w:r w:rsidR="006903F3">
        <w:t>because of its ability to</w:t>
      </w:r>
      <w:r w:rsidR="006903F3" w:rsidRPr="007C3D2F">
        <w:t xml:space="preserve"> correct for smaller sample sizes </w:t>
      </w:r>
      <w:r w:rsidR="006903F3">
        <w:t>and</w:t>
      </w:r>
      <w:r w:rsidR="006903F3" w:rsidRPr="007C3D2F">
        <w:t xml:space="preserve"> outperform traditional AIC even for large sample sizes</w:t>
      </w:r>
      <w:r w:rsidR="006903F3">
        <w:t xml:space="preserve"> (</w:t>
      </w:r>
      <w:r w:rsidR="006903F3" w:rsidRPr="0029631F">
        <w:t>Brewer</w:t>
      </w:r>
      <w:r w:rsidR="006903F3">
        <w:t xml:space="preserve"> et al. 2016). In the model comparison,</w:t>
      </w:r>
      <w:r w:rsidR="007C3D2F">
        <w:t xml:space="preserve"> a l</w:t>
      </w:r>
      <w:r w:rsidR="007C3D2F" w:rsidRPr="0066470A">
        <w:t>ower AIC</w:t>
      </w:r>
      <w:r w:rsidR="00A4462C">
        <w:t>c</w:t>
      </w:r>
      <w:r w:rsidR="007C3D2F" w:rsidRPr="0066470A">
        <w:t xml:space="preserve"> value indicate</w:t>
      </w:r>
      <w:r w:rsidR="00F21292">
        <w:t>d</w:t>
      </w:r>
      <w:r w:rsidR="007C3D2F" w:rsidRPr="0066470A">
        <w:t xml:space="preserve"> a better-fit model</w:t>
      </w:r>
      <w:r w:rsidR="0029631F">
        <w:t>.</w:t>
      </w:r>
    </w:p>
    <w:p w14:paraId="658A2C3C" w14:textId="7F7E9023" w:rsidR="00AF2CA1" w:rsidRDefault="00CC2CFD" w:rsidP="00206BDA">
      <w:pPr>
        <w:pStyle w:val="NormalWeb"/>
        <w:spacing w:before="0" w:beforeAutospacing="0" w:after="0" w:afterAutospacing="0" w:line="480" w:lineRule="auto"/>
        <w:ind w:firstLine="360"/>
        <w:textAlignment w:val="baseline"/>
      </w:pPr>
      <w:r w:rsidRPr="005D2673">
        <w:t xml:space="preserve">Over-dispersion was </w:t>
      </w:r>
      <w:r>
        <w:t xml:space="preserve">found </w:t>
      </w:r>
      <w:r w:rsidR="00F36F83">
        <w:t xml:space="preserve">in the combined site data set </w:t>
      </w:r>
      <w:r w:rsidR="000B7BD7">
        <w:t>with the Poisson distribution</w:t>
      </w:r>
      <w:r w:rsidR="00A7008D">
        <w:t xml:space="preserve"> </w:t>
      </w:r>
      <w:r>
        <w:t xml:space="preserve">(dr = </w:t>
      </w:r>
      <w:r w:rsidR="009545EC">
        <w:t>6.74</w:t>
      </w:r>
      <w:r>
        <w:t>, p &lt; 0.00</w:t>
      </w:r>
      <w:r w:rsidR="009545EC">
        <w:t>1</w:t>
      </w:r>
      <w:r>
        <w:t xml:space="preserve">). In addition, the package Performance </w:t>
      </w:r>
      <w:r w:rsidRPr="005D2673">
        <w:t>(</w:t>
      </w:r>
      <w:r w:rsidRPr="00235311">
        <w:t>Lüdecke</w:t>
      </w:r>
      <w:r>
        <w:t>l et al. 2021</w:t>
      </w:r>
      <w:r w:rsidRPr="005D2673">
        <w:t>)</w:t>
      </w:r>
      <w:r>
        <w:t xml:space="preserve"> indicated zero inflation in the response variable, suggesting that</w:t>
      </w:r>
      <w:r w:rsidRPr="00EE7733">
        <w:t xml:space="preserve"> excess zeros </w:t>
      </w:r>
      <w:r>
        <w:t>we</w:t>
      </w:r>
      <w:r w:rsidRPr="00EE7733">
        <w:t xml:space="preserve">re generated by a separate process from the count values and </w:t>
      </w:r>
      <w:r>
        <w:t>can be</w:t>
      </w:r>
      <w:r w:rsidRPr="00EE7733">
        <w:t xml:space="preserve"> modeled independently</w:t>
      </w:r>
      <w:r>
        <w:t xml:space="preserve"> (Long </w:t>
      </w:r>
      <w:r w:rsidR="00E81E9D">
        <w:t xml:space="preserve">and </w:t>
      </w:r>
      <w:r w:rsidR="00E81E9D" w:rsidRPr="001B6C68">
        <w:t>Freese</w:t>
      </w:r>
      <w:r w:rsidR="00E81E9D">
        <w:t xml:space="preserve"> </w:t>
      </w:r>
      <w:r>
        <w:t xml:space="preserve">2006). These </w:t>
      </w:r>
      <w:r>
        <w:lastRenderedPageBreak/>
        <w:t>outcomes and the density graphs for the response variable (Figure 2), indicated using a negative binomial model</w:t>
      </w:r>
      <w:r w:rsidR="005A7AF2">
        <w:t xml:space="preserve"> for the candidate models</w:t>
      </w:r>
      <w:r>
        <w:t xml:space="preserve"> </w:t>
      </w:r>
      <w:r w:rsidRPr="005D2673">
        <w:t>(</w:t>
      </w:r>
      <w:r w:rsidRPr="003172C6">
        <w:t>Bolker</w:t>
      </w:r>
      <w:r>
        <w:t xml:space="preserve"> et al. 2009</w:t>
      </w:r>
      <w:r w:rsidRPr="005D2673">
        <w:t>).</w:t>
      </w:r>
      <w:r>
        <w:t xml:space="preserve"> </w:t>
      </w:r>
      <w:bookmarkEnd w:id="4"/>
    </w:p>
    <w:p w14:paraId="356C86FA" w14:textId="77777777" w:rsidR="00206BDA" w:rsidRPr="00206BDA" w:rsidRDefault="00206BDA" w:rsidP="00206BDA">
      <w:pPr>
        <w:pStyle w:val="NormalWeb"/>
        <w:spacing w:before="0" w:beforeAutospacing="0" w:after="0" w:afterAutospacing="0" w:line="480" w:lineRule="auto"/>
        <w:ind w:firstLine="360"/>
        <w:textAlignment w:val="baseline"/>
      </w:pPr>
    </w:p>
    <w:p w14:paraId="185E5505" w14:textId="4E13FB0B" w:rsidR="00AC4F80" w:rsidRPr="002E175A" w:rsidRDefault="0077371B" w:rsidP="00DC6637">
      <w:pPr>
        <w:pStyle w:val="NormalWeb"/>
        <w:spacing w:before="0" w:beforeAutospacing="0" w:after="0" w:afterAutospacing="0" w:line="480" w:lineRule="auto"/>
        <w:textAlignment w:val="baseline"/>
      </w:pPr>
      <w:r w:rsidRPr="002E175A">
        <w:rPr>
          <w:b/>
          <w:bCs/>
        </w:rPr>
        <w:t>Results</w:t>
      </w:r>
    </w:p>
    <w:p w14:paraId="0981333E" w14:textId="02A1B52A" w:rsidR="00653E52" w:rsidRPr="00653E52" w:rsidRDefault="00CF5091" w:rsidP="000C22BB">
      <w:pPr>
        <w:spacing w:after="0" w:line="480" w:lineRule="auto"/>
        <w:ind w:firstLine="360"/>
        <w:rPr>
          <w:rFonts w:ascii="Times New Roman" w:eastAsia="Times New Roman" w:hAnsi="Times New Roman" w:cs="Times New Roman"/>
          <w:sz w:val="24"/>
          <w:szCs w:val="24"/>
        </w:rPr>
      </w:pPr>
      <w:r>
        <w:rPr>
          <w:rFonts w:ascii="Times New Roman" w:hAnsi="Times New Roman" w:cs="Times New Roman"/>
          <w:sz w:val="24"/>
          <w:szCs w:val="24"/>
        </w:rPr>
        <w:t>A total of</w:t>
      </w:r>
      <w:r w:rsidRPr="00653E52">
        <w:rPr>
          <w:rFonts w:ascii="Times New Roman" w:hAnsi="Times New Roman" w:cs="Times New Roman"/>
          <w:sz w:val="24"/>
          <w:szCs w:val="24"/>
        </w:rPr>
        <w:t xml:space="preserve"> 22</w:t>
      </w:r>
      <w:r w:rsidR="001B61E6">
        <w:rPr>
          <w:rFonts w:ascii="Times New Roman" w:hAnsi="Times New Roman" w:cs="Times New Roman"/>
          <w:sz w:val="24"/>
          <w:szCs w:val="24"/>
        </w:rPr>
        <w:t>9</w:t>
      </w:r>
      <w:r w:rsidRPr="00653E52">
        <w:rPr>
          <w:rFonts w:ascii="Times New Roman" w:hAnsi="Times New Roman" w:cs="Times New Roman"/>
          <w:sz w:val="24"/>
          <w:szCs w:val="24"/>
        </w:rPr>
        <w:t xml:space="preserve"> surveys were conducted across the year</w:t>
      </w:r>
      <w:r w:rsidR="00F21339">
        <w:rPr>
          <w:rFonts w:ascii="Times New Roman" w:hAnsi="Times New Roman" w:cs="Times New Roman"/>
          <w:sz w:val="24"/>
          <w:szCs w:val="24"/>
        </w:rPr>
        <w:t>-</w:t>
      </w:r>
      <w:r w:rsidRPr="00653E52">
        <w:rPr>
          <w:rFonts w:ascii="Times New Roman" w:hAnsi="Times New Roman" w:cs="Times New Roman"/>
          <w:sz w:val="24"/>
          <w:szCs w:val="24"/>
        </w:rPr>
        <w:t>long study period (17</w:t>
      </w:r>
      <w:r w:rsidR="001B61E6">
        <w:rPr>
          <w:rFonts w:ascii="Times New Roman" w:hAnsi="Times New Roman" w:cs="Times New Roman"/>
          <w:sz w:val="24"/>
          <w:szCs w:val="24"/>
        </w:rPr>
        <w:t>5</w:t>
      </w:r>
      <w:r w:rsidRPr="00653E52">
        <w:rPr>
          <w:rFonts w:ascii="Times New Roman" w:hAnsi="Times New Roman" w:cs="Times New Roman"/>
          <w:sz w:val="24"/>
          <w:szCs w:val="24"/>
        </w:rPr>
        <w:t xml:space="preserve"> at the </w:t>
      </w:r>
      <w:r>
        <w:rPr>
          <w:rFonts w:ascii="Times New Roman" w:hAnsi="Times New Roman" w:cs="Times New Roman"/>
          <w:sz w:val="24"/>
          <w:szCs w:val="24"/>
        </w:rPr>
        <w:t>w</w:t>
      </w:r>
      <w:r w:rsidRPr="00653E52">
        <w:rPr>
          <w:rFonts w:ascii="Times New Roman" w:hAnsi="Times New Roman" w:cs="Times New Roman"/>
          <w:sz w:val="24"/>
          <w:szCs w:val="24"/>
        </w:rPr>
        <w:t>aterfront and 5</w:t>
      </w:r>
      <w:r w:rsidR="00641C54">
        <w:rPr>
          <w:rFonts w:ascii="Times New Roman" w:hAnsi="Times New Roman" w:cs="Times New Roman"/>
          <w:sz w:val="24"/>
          <w:szCs w:val="24"/>
        </w:rPr>
        <w:t>4</w:t>
      </w:r>
      <w:r w:rsidRPr="00653E52">
        <w:rPr>
          <w:rFonts w:ascii="Times New Roman" w:hAnsi="Times New Roman" w:cs="Times New Roman"/>
          <w:sz w:val="24"/>
          <w:szCs w:val="24"/>
        </w:rPr>
        <w:t xml:space="preserve"> at the </w:t>
      </w:r>
      <w:r>
        <w:rPr>
          <w:rFonts w:ascii="Times New Roman" w:hAnsi="Times New Roman" w:cs="Times New Roman"/>
          <w:sz w:val="24"/>
          <w:szCs w:val="24"/>
        </w:rPr>
        <w:t>m</w:t>
      </w:r>
      <w:r w:rsidRPr="00653E52">
        <w:rPr>
          <w:rFonts w:ascii="Times New Roman" w:hAnsi="Times New Roman" w:cs="Times New Roman"/>
          <w:sz w:val="24"/>
          <w:szCs w:val="24"/>
        </w:rPr>
        <w:t>arina</w:t>
      </w:r>
      <w:r w:rsidR="006172AC">
        <w:rPr>
          <w:rFonts w:ascii="Times New Roman" w:hAnsi="Times New Roman" w:cs="Times New Roman"/>
          <w:sz w:val="24"/>
          <w:szCs w:val="24"/>
        </w:rPr>
        <w:t>)</w:t>
      </w:r>
      <w:r w:rsidR="006D4728">
        <w:rPr>
          <w:rFonts w:ascii="Times New Roman" w:hAnsi="Times New Roman" w:cs="Times New Roman"/>
          <w:sz w:val="24"/>
          <w:szCs w:val="24"/>
        </w:rPr>
        <w:t xml:space="preserve">. </w:t>
      </w:r>
      <w:r w:rsidR="00DC59BD">
        <w:rPr>
          <w:rFonts w:ascii="Times New Roman" w:hAnsi="Times New Roman" w:cs="Times New Roman"/>
          <w:sz w:val="24"/>
          <w:szCs w:val="24"/>
        </w:rPr>
        <w:t>After dropping data from the months of December-May</w:t>
      </w:r>
      <w:r w:rsidR="00641C54">
        <w:rPr>
          <w:rFonts w:ascii="Times New Roman" w:hAnsi="Times New Roman" w:cs="Times New Roman"/>
          <w:sz w:val="24"/>
          <w:szCs w:val="24"/>
        </w:rPr>
        <w:t xml:space="preserve">, a </w:t>
      </w:r>
      <w:r w:rsidR="00DC59BD">
        <w:rPr>
          <w:rFonts w:ascii="Times New Roman" w:hAnsi="Times New Roman" w:cs="Times New Roman"/>
          <w:sz w:val="24"/>
          <w:szCs w:val="24"/>
        </w:rPr>
        <w:t xml:space="preserve">remaining </w:t>
      </w:r>
      <w:r w:rsidR="00641C54">
        <w:rPr>
          <w:rFonts w:ascii="Times New Roman" w:hAnsi="Times New Roman" w:cs="Times New Roman"/>
          <w:sz w:val="24"/>
          <w:szCs w:val="24"/>
        </w:rPr>
        <w:t xml:space="preserve">total of 155 samples were included in the analyzed models </w:t>
      </w:r>
      <w:r w:rsidR="00641C54" w:rsidRPr="00653E52">
        <w:rPr>
          <w:rFonts w:ascii="Times New Roman" w:hAnsi="Times New Roman" w:cs="Times New Roman"/>
          <w:sz w:val="24"/>
          <w:szCs w:val="24"/>
        </w:rPr>
        <w:t>(1</w:t>
      </w:r>
      <w:r w:rsidR="00641C54">
        <w:rPr>
          <w:rFonts w:ascii="Times New Roman" w:hAnsi="Times New Roman" w:cs="Times New Roman"/>
          <w:sz w:val="24"/>
          <w:szCs w:val="24"/>
        </w:rPr>
        <w:t>26</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w</w:t>
      </w:r>
      <w:r w:rsidR="00641C54" w:rsidRPr="00653E52">
        <w:rPr>
          <w:rFonts w:ascii="Times New Roman" w:hAnsi="Times New Roman" w:cs="Times New Roman"/>
          <w:sz w:val="24"/>
          <w:szCs w:val="24"/>
        </w:rPr>
        <w:t xml:space="preserve">aterfront and </w:t>
      </w:r>
      <w:r w:rsidR="00641C54">
        <w:rPr>
          <w:rFonts w:ascii="Times New Roman" w:hAnsi="Times New Roman" w:cs="Times New Roman"/>
          <w:sz w:val="24"/>
          <w:szCs w:val="24"/>
        </w:rPr>
        <w:t>29</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m</w:t>
      </w:r>
      <w:r w:rsidR="00641C54" w:rsidRPr="00653E52">
        <w:rPr>
          <w:rFonts w:ascii="Times New Roman" w:hAnsi="Times New Roman" w:cs="Times New Roman"/>
          <w:sz w:val="24"/>
          <w:szCs w:val="24"/>
        </w:rPr>
        <w:t>arina</w:t>
      </w:r>
      <w:r w:rsidR="00641C54">
        <w:rPr>
          <w:rFonts w:ascii="Times New Roman" w:hAnsi="Times New Roman" w:cs="Times New Roman"/>
          <w:sz w:val="24"/>
          <w:szCs w:val="24"/>
        </w:rPr>
        <w:t xml:space="preserve">). </w:t>
      </w:r>
      <w:r w:rsidR="006D4728">
        <w:rPr>
          <w:rFonts w:ascii="Times New Roman" w:hAnsi="Times New Roman" w:cs="Times New Roman"/>
          <w:sz w:val="24"/>
          <w:szCs w:val="24"/>
        </w:rPr>
        <w:t>The</w:t>
      </w:r>
      <w:r w:rsidR="00626DDE"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total</w:t>
      </w:r>
      <w:r w:rsidR="00626DDE" w:rsidRPr="00653E52">
        <w:rPr>
          <w:rFonts w:ascii="Times New Roman" w:eastAsia="Times New Roman" w:hAnsi="Times New Roman" w:cs="Times New Roman"/>
          <w:sz w:val="24"/>
          <w:szCs w:val="24"/>
        </w:rPr>
        <w:t xml:space="preserve"> number </w:t>
      </w:r>
      <w:r w:rsidR="00626DDE">
        <w:rPr>
          <w:rFonts w:ascii="Times New Roman" w:eastAsia="Times New Roman" w:hAnsi="Times New Roman" w:cs="Times New Roman"/>
          <w:sz w:val="24"/>
          <w:szCs w:val="24"/>
        </w:rPr>
        <w:t>of seals</w:t>
      </w:r>
      <w:r w:rsidR="00626DDE" w:rsidRPr="00653E52">
        <w:rPr>
          <w:rFonts w:ascii="Times New Roman" w:eastAsia="Times New Roman" w:hAnsi="Times New Roman" w:cs="Times New Roman"/>
          <w:sz w:val="24"/>
          <w:szCs w:val="24"/>
        </w:rPr>
        <w:t xml:space="preserve"> peaked in August at the marina </w:t>
      </w:r>
      <w:r w:rsidR="00626DDE">
        <w:rPr>
          <w:rFonts w:ascii="Times New Roman" w:eastAsia="Times New Roman" w:hAnsi="Times New Roman" w:cs="Times New Roman"/>
          <w:sz w:val="24"/>
          <w:szCs w:val="24"/>
        </w:rPr>
        <w:t xml:space="preserve">and in </w:t>
      </w:r>
      <w:r w:rsidR="00626DDE" w:rsidRPr="00653E52">
        <w:rPr>
          <w:rFonts w:ascii="Times New Roman" w:hAnsi="Times New Roman" w:cs="Times New Roman"/>
          <w:sz w:val="24"/>
          <w:szCs w:val="24"/>
        </w:rPr>
        <w:t xml:space="preserve">July at the waterfront (Figure </w:t>
      </w:r>
      <w:r w:rsidR="003726B9">
        <w:rPr>
          <w:rFonts w:ascii="Times New Roman" w:hAnsi="Times New Roman" w:cs="Times New Roman"/>
          <w:sz w:val="24"/>
          <w:szCs w:val="24"/>
        </w:rPr>
        <w:t>3</w:t>
      </w:r>
      <w:r w:rsidR="00626DDE" w:rsidRPr="00653E52">
        <w:rPr>
          <w:rFonts w:ascii="Times New Roman" w:hAnsi="Times New Roman" w:cs="Times New Roman"/>
          <w:sz w:val="24"/>
          <w:szCs w:val="24"/>
        </w:rPr>
        <w:t>).</w:t>
      </w:r>
      <w:r w:rsidR="00626DDE">
        <w:rPr>
          <w:rFonts w:ascii="Times New Roman" w:hAnsi="Times New Roman" w:cs="Times New Roman"/>
          <w:sz w:val="24"/>
          <w:szCs w:val="24"/>
        </w:rPr>
        <w:t xml:space="preserve"> Within these peak months,</w:t>
      </w:r>
      <w:r w:rsidR="00653E52">
        <w:rPr>
          <w:rFonts w:ascii="Times New Roman" w:eastAsia="Times New Roman" w:hAnsi="Times New Roman" w:cs="Times New Roman"/>
          <w:sz w:val="24"/>
          <w:szCs w:val="24"/>
        </w:rPr>
        <w:t xml:space="preserve"> t</w:t>
      </w:r>
      <w:r w:rsidR="00653E52" w:rsidRPr="00653E52">
        <w:rPr>
          <w:rFonts w:ascii="Times New Roman" w:eastAsia="Times New Roman" w:hAnsi="Times New Roman" w:cs="Times New Roman"/>
          <w:sz w:val="24"/>
          <w:szCs w:val="24"/>
        </w:rPr>
        <w:t xml:space="preserve">he </w:t>
      </w:r>
      <w:r w:rsidR="00653E52">
        <w:rPr>
          <w:rFonts w:ascii="Times New Roman" w:eastAsia="Times New Roman" w:hAnsi="Times New Roman" w:cs="Times New Roman"/>
          <w:sz w:val="24"/>
          <w:szCs w:val="24"/>
        </w:rPr>
        <w:t xml:space="preserve">median number of hauled-out harbor seals </w:t>
      </w:r>
      <w:r w:rsidR="005E7117">
        <w:rPr>
          <w:rFonts w:ascii="Times New Roman" w:eastAsia="Times New Roman" w:hAnsi="Times New Roman" w:cs="Times New Roman"/>
          <w:sz w:val="24"/>
          <w:szCs w:val="24"/>
        </w:rPr>
        <w:t>was</w:t>
      </w:r>
      <w:r w:rsidR="00653E52"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nearly 10</w:t>
      </w:r>
      <w:r w:rsidR="00C275C9">
        <w:rPr>
          <w:rFonts w:ascii="Times New Roman" w:eastAsia="Times New Roman" w:hAnsi="Times New Roman" w:cs="Times New Roman"/>
          <w:sz w:val="24"/>
          <w:szCs w:val="24"/>
        </w:rPr>
        <w:t xml:space="preserve"> times </w:t>
      </w:r>
      <w:r w:rsidR="00653E52">
        <w:rPr>
          <w:rFonts w:ascii="Times New Roman" w:eastAsia="Times New Roman" w:hAnsi="Times New Roman" w:cs="Times New Roman"/>
          <w:sz w:val="24"/>
          <w:szCs w:val="24"/>
        </w:rPr>
        <w:t>large</w:t>
      </w:r>
      <w:r w:rsidR="00C275C9">
        <w:rPr>
          <w:rFonts w:ascii="Times New Roman" w:eastAsia="Times New Roman" w:hAnsi="Times New Roman" w:cs="Times New Roman"/>
          <w:sz w:val="24"/>
          <w:szCs w:val="24"/>
        </w:rPr>
        <w:t>r</w:t>
      </w:r>
      <w:r w:rsidR="00653E52">
        <w:rPr>
          <w:rFonts w:ascii="Times New Roman" w:eastAsia="Times New Roman" w:hAnsi="Times New Roman" w:cs="Times New Roman"/>
          <w:sz w:val="24"/>
          <w:szCs w:val="24"/>
        </w:rPr>
        <w:t xml:space="preserve"> </w:t>
      </w:r>
      <w:r w:rsidR="00653E52" w:rsidRPr="00653E52">
        <w:rPr>
          <w:rFonts w:ascii="Times New Roman" w:eastAsia="Times New Roman" w:hAnsi="Times New Roman" w:cs="Times New Roman"/>
          <w:sz w:val="24"/>
          <w:szCs w:val="24"/>
        </w:rPr>
        <w:t xml:space="preserve">at the </w:t>
      </w:r>
      <w:r w:rsidR="00653E52">
        <w:rPr>
          <w:rFonts w:ascii="Times New Roman" w:eastAsia="Times New Roman" w:hAnsi="Times New Roman" w:cs="Times New Roman"/>
          <w:sz w:val="24"/>
          <w:szCs w:val="24"/>
        </w:rPr>
        <w:t xml:space="preserve">marina than at the </w:t>
      </w:r>
      <w:r w:rsidR="00653E52" w:rsidRPr="00653E52">
        <w:rPr>
          <w:rFonts w:ascii="Times New Roman" w:eastAsia="Times New Roman" w:hAnsi="Times New Roman" w:cs="Times New Roman"/>
          <w:sz w:val="24"/>
          <w:szCs w:val="24"/>
        </w:rPr>
        <w:t>waterfront (</w:t>
      </w:r>
      <w:r w:rsidR="00653E52">
        <w:rPr>
          <w:rFonts w:ascii="Times New Roman" w:eastAsia="Times New Roman" w:hAnsi="Times New Roman" w:cs="Times New Roman"/>
          <w:sz w:val="24"/>
          <w:szCs w:val="24"/>
        </w:rPr>
        <w:t xml:space="preserve">waterfront: Med: </w:t>
      </w:r>
      <w:r w:rsidR="00767010">
        <w:rPr>
          <w:rFonts w:ascii="Times New Roman" w:eastAsia="Times New Roman" w:hAnsi="Times New Roman" w:cs="Times New Roman"/>
          <w:sz w:val="24"/>
          <w:szCs w:val="24"/>
        </w:rPr>
        <w:t>14</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31087C" w:rsidRPr="0006774E">
        <w:rPr>
          <w:rFonts w:ascii="Times New Roman" w:eastAsia="Times New Roman" w:hAnsi="Times New Roman" w:cs="Times New Roman"/>
          <w:sz w:val="24"/>
          <w:szCs w:val="24"/>
        </w:rPr>
        <w:t>9</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767010">
        <w:rPr>
          <w:rFonts w:ascii="Times New Roman" w:eastAsia="Times New Roman" w:hAnsi="Times New Roman" w:cs="Times New Roman"/>
          <w:sz w:val="24"/>
          <w:szCs w:val="24"/>
        </w:rPr>
        <w:t>27</w:t>
      </w:r>
      <w:r w:rsidR="00F80336">
        <w:rPr>
          <w:rFonts w:ascii="Times New Roman" w:eastAsia="Times New Roman" w:hAnsi="Times New Roman" w:cs="Times New Roman"/>
          <w:sz w:val="24"/>
          <w:szCs w:val="24"/>
        </w:rPr>
        <w:t xml:space="preserve"> observations</w:t>
      </w:r>
      <w:r w:rsidR="00653E52">
        <w:rPr>
          <w:rFonts w:ascii="Times New Roman" w:eastAsia="Times New Roman" w:hAnsi="Times New Roman" w:cs="Times New Roman"/>
          <w:sz w:val="24"/>
          <w:szCs w:val="24"/>
        </w:rPr>
        <w:t xml:space="preserve">; marina: Med: </w:t>
      </w:r>
      <w:r w:rsidR="00AE117A">
        <w:rPr>
          <w:rFonts w:ascii="Times New Roman" w:eastAsia="Times New Roman" w:hAnsi="Times New Roman" w:cs="Times New Roman"/>
          <w:sz w:val="24"/>
          <w:szCs w:val="24"/>
        </w:rPr>
        <w:t>6</w:t>
      </w:r>
      <w:r w:rsidR="001574C5">
        <w:rPr>
          <w:rFonts w:ascii="Times New Roman" w:eastAsia="Times New Roman" w:hAnsi="Times New Roman" w:cs="Times New Roman"/>
          <w:sz w:val="24"/>
          <w:szCs w:val="24"/>
        </w:rPr>
        <w:t>4</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06774E" w:rsidRPr="0006774E">
        <w:rPr>
          <w:rFonts w:ascii="Times New Roman" w:eastAsia="Times New Roman" w:hAnsi="Times New Roman" w:cs="Times New Roman"/>
          <w:sz w:val="24"/>
          <w:szCs w:val="24"/>
        </w:rPr>
        <w:t>5</w:t>
      </w:r>
      <w:r w:rsidR="001574C5">
        <w:rPr>
          <w:rFonts w:ascii="Times New Roman" w:eastAsia="Times New Roman" w:hAnsi="Times New Roman" w:cs="Times New Roman"/>
          <w:sz w:val="24"/>
          <w:szCs w:val="24"/>
        </w:rPr>
        <w:t>1</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9</w:t>
      </w:r>
      <w:r w:rsidR="00F80336">
        <w:rPr>
          <w:rFonts w:ascii="Times New Roman" w:eastAsia="Times New Roman" w:hAnsi="Times New Roman" w:cs="Times New Roman"/>
          <w:sz w:val="24"/>
          <w:szCs w:val="24"/>
        </w:rPr>
        <w:t xml:space="preserve"> observations</w:t>
      </w:r>
      <w:r w:rsidR="00653E52" w:rsidRPr="00653E52">
        <w:rPr>
          <w:rFonts w:ascii="Times New Roman" w:eastAsia="Times New Roman" w:hAnsi="Times New Roman" w:cs="Times New Roman"/>
          <w:sz w:val="24"/>
          <w:szCs w:val="24"/>
        </w:rPr>
        <w:t xml:space="preserve">). </w:t>
      </w:r>
    </w:p>
    <w:p w14:paraId="7400C801" w14:textId="1A1CB07A" w:rsidR="005E20BA" w:rsidRDefault="00D050E8" w:rsidP="00653E52">
      <w:pPr>
        <w:pStyle w:val="NormalWeb"/>
        <w:spacing w:before="0" w:beforeAutospacing="0" w:after="0" w:afterAutospacing="0" w:line="480" w:lineRule="auto"/>
        <w:ind w:firstLine="360"/>
        <w:textAlignment w:val="baseline"/>
      </w:pPr>
      <w:r>
        <w:t xml:space="preserve">The </w:t>
      </w:r>
      <w:r w:rsidRPr="00C21392">
        <w:t xml:space="preserve">Mann-Whitney U </w:t>
      </w:r>
      <w:r>
        <w:t>t</w:t>
      </w:r>
      <w:r w:rsidRPr="00C21392">
        <w:t>est</w:t>
      </w:r>
      <w:r>
        <w:t xml:space="preserve"> showed</w:t>
      </w:r>
      <w:r w:rsidR="00832880">
        <w:t xml:space="preserve"> a significant difference in mean in-air noise levels between sites</w:t>
      </w:r>
      <w:r w:rsidR="000F7BC7">
        <w:t xml:space="preserve"> (</w:t>
      </w:r>
      <w:r w:rsidR="00F53199">
        <w:t xml:space="preserve">W = </w:t>
      </w:r>
      <w:r w:rsidR="00B86B79">
        <w:t>324.5</w:t>
      </w:r>
      <w:r w:rsidR="00A65852">
        <w:t xml:space="preserve">, </w:t>
      </w:r>
      <w:r w:rsidR="000F7BC7">
        <w:t>p</w:t>
      </w:r>
      <w:r w:rsidR="00832880">
        <w:t xml:space="preserve"> = </w:t>
      </w:r>
      <w:r w:rsidR="00C05379" w:rsidRPr="00C05379">
        <w:t>&lt;&lt; 0.001</w:t>
      </w:r>
      <w:r w:rsidR="006620E1">
        <w:t xml:space="preserve">, </w:t>
      </w:r>
      <w:r w:rsidR="00A05D0A">
        <w:t xml:space="preserve">n = </w:t>
      </w:r>
      <w:r w:rsidR="00B86B79">
        <w:t>155</w:t>
      </w:r>
      <w:r w:rsidR="00C05379">
        <w:t>)</w:t>
      </w:r>
      <w:r w:rsidR="00832880" w:rsidRPr="00BD3458">
        <w:t>.</w:t>
      </w:r>
      <w:r w:rsidR="000F7BC7" w:rsidRPr="00BD3458" w:rsidDel="000F7BC7">
        <w:t xml:space="preserve"> </w:t>
      </w:r>
      <w:r w:rsidR="0058398F">
        <w:t>T</w:t>
      </w:r>
      <w:r w:rsidR="0058398F" w:rsidRPr="00E44DBA">
        <w:t>he waterfront</w:t>
      </w:r>
      <w:r w:rsidR="0058398F" w:rsidRPr="0058398F">
        <w:t xml:space="preserve"> had an average in-air noise level of 5</w:t>
      </w:r>
      <w:r w:rsidR="008C13D0">
        <w:t>1</w:t>
      </w:r>
      <w:r w:rsidR="0058398F" w:rsidRPr="0058398F">
        <w:t>.</w:t>
      </w:r>
      <w:r w:rsidR="008C13D0">
        <w:t>2</w:t>
      </w:r>
      <w:r w:rsidR="0058398F" w:rsidRPr="0058398F">
        <w:t xml:space="preserve"> </w:t>
      </w:r>
      <w:r w:rsidR="0043375D">
        <w:t xml:space="preserve">± </w:t>
      </w:r>
      <w:r w:rsidR="008C13D0">
        <w:t>5</w:t>
      </w:r>
      <w:r w:rsidR="0043375D">
        <w:t>.</w:t>
      </w:r>
      <w:r w:rsidR="008C13D0">
        <w:t>2</w:t>
      </w:r>
      <w:r w:rsidR="0043375D">
        <w:t xml:space="preserve"> </w:t>
      </w:r>
      <w:r w:rsidR="0043375D" w:rsidRPr="0058398F">
        <w:t xml:space="preserve">dB </w:t>
      </w:r>
      <w:r w:rsidR="0043375D">
        <w:t xml:space="preserve">whereas the </w:t>
      </w:r>
      <w:r w:rsidR="006E4B18">
        <w:t>average in-air noise level</w:t>
      </w:r>
      <w:r w:rsidR="0043375D">
        <w:t xml:space="preserve"> at the marina was </w:t>
      </w:r>
      <w:r w:rsidR="008C13D0">
        <w:t>39.7</w:t>
      </w:r>
      <w:r w:rsidR="0043375D">
        <w:t xml:space="preserve"> ± </w:t>
      </w:r>
      <w:r w:rsidR="008C13D0">
        <w:t>6.1</w:t>
      </w:r>
      <w:r w:rsidR="0043375D">
        <w:t xml:space="preserve"> </w:t>
      </w:r>
      <w:r w:rsidR="0043375D" w:rsidRPr="0058398F">
        <w:t xml:space="preserve">dB </w:t>
      </w:r>
      <w:r w:rsidR="008438A3">
        <w:t xml:space="preserve">(Figure </w:t>
      </w:r>
      <w:r w:rsidR="003726B9">
        <w:t>4</w:t>
      </w:r>
      <w:r w:rsidR="008438A3">
        <w:t>)</w:t>
      </w:r>
      <w:r w:rsidR="0058398F" w:rsidRPr="0058398F">
        <w:t>.</w:t>
      </w:r>
      <w:r w:rsidR="00E64761">
        <w:t xml:space="preserve"> Human</w:t>
      </w:r>
      <w:r w:rsidR="00E64761" w:rsidRPr="002E175A">
        <w:t xml:space="preserve">-related </w:t>
      </w:r>
      <w:r w:rsidR="00E64761">
        <w:t>activitie</w:t>
      </w:r>
      <w:r w:rsidR="00E64761" w:rsidRPr="002E175A">
        <w:t xml:space="preserve">s ≤ 100 m from harbor seals were </w:t>
      </w:r>
      <w:r w:rsidR="00E64761">
        <w:t>recorded on</w:t>
      </w:r>
      <w:r w:rsidR="00E64761" w:rsidRPr="002E175A">
        <w:t xml:space="preserve"> </w:t>
      </w:r>
      <w:r w:rsidR="007D7380">
        <w:t>83.3</w:t>
      </w:r>
      <w:r w:rsidR="00E64761" w:rsidRPr="002E175A">
        <w:t>% of observations at the waterfront and 1</w:t>
      </w:r>
      <w:r w:rsidR="007B7714">
        <w:t>7.2</w:t>
      </w:r>
      <w:r w:rsidR="00E64761" w:rsidRPr="002E175A">
        <w:t xml:space="preserve">% of observations at the marina. Vessel traffic was the </w:t>
      </w:r>
      <w:r w:rsidR="00E64761">
        <w:t xml:space="preserve">most frequent </w:t>
      </w:r>
      <w:r w:rsidR="00E64761" w:rsidRPr="002E175A">
        <w:t xml:space="preserve">human </w:t>
      </w:r>
      <w:r w:rsidR="00E64761">
        <w:t>activity</w:t>
      </w:r>
      <w:r w:rsidR="00E64761" w:rsidRPr="002E175A">
        <w:t xml:space="preserve"> at both sites compared to construction, air, and pedestrian traffic. Vessel traffic comprised </w:t>
      </w:r>
      <w:r w:rsidR="005F4BF2">
        <w:t>4</w:t>
      </w:r>
      <w:r w:rsidR="00111735">
        <w:t>3.0</w:t>
      </w:r>
      <w:r w:rsidR="00E64761" w:rsidRPr="002E175A">
        <w:t>% o</w:t>
      </w:r>
      <w:r w:rsidR="00E64761">
        <w:t xml:space="preserve">f the human-related activities at </w:t>
      </w:r>
      <w:r w:rsidR="00E64761" w:rsidRPr="002E175A">
        <w:t xml:space="preserve">the waterfront and </w:t>
      </w:r>
      <w:r w:rsidR="005D0B75">
        <w:t>6</w:t>
      </w:r>
      <w:r w:rsidR="00F007C1">
        <w:t>0.0</w:t>
      </w:r>
      <w:r w:rsidR="00E64761" w:rsidRPr="002E175A">
        <w:t xml:space="preserve">% at the marina. Construction </w:t>
      </w:r>
      <w:r w:rsidR="00E64761">
        <w:t xml:space="preserve">traffic </w:t>
      </w:r>
      <w:r w:rsidR="00E64761" w:rsidRPr="002E175A">
        <w:t xml:space="preserve">was the second </w:t>
      </w:r>
      <w:r w:rsidR="00E64761">
        <w:t xml:space="preserve">most frequent </w:t>
      </w:r>
      <w:r w:rsidR="00E64761" w:rsidRPr="002E175A">
        <w:t xml:space="preserve">human </w:t>
      </w:r>
      <w:r w:rsidR="00E64761">
        <w:t>activity</w:t>
      </w:r>
      <w:r w:rsidR="00E64761" w:rsidRPr="002E175A">
        <w:t xml:space="preserve"> at the waterfront</w:t>
      </w:r>
      <w:r w:rsidR="00E64761">
        <w:t xml:space="preserve"> (</w:t>
      </w:r>
      <w:r w:rsidR="00435EB5">
        <w:t>30.5</w:t>
      </w:r>
      <w:r w:rsidR="00E64761" w:rsidRPr="002E175A">
        <w:t xml:space="preserve">% of </w:t>
      </w:r>
      <w:r w:rsidR="00E64761">
        <w:t>activities</w:t>
      </w:r>
      <w:r w:rsidR="00100917">
        <w:t>)</w:t>
      </w:r>
      <w:r w:rsidR="00435EB5">
        <w:t xml:space="preserve"> and pedestrian traffic was the second most common human activity at the marina (40.0% of activities)</w:t>
      </w:r>
      <w:r w:rsidR="00BF0D11">
        <w:t>.</w:t>
      </w:r>
    </w:p>
    <w:p w14:paraId="1A30B11B" w14:textId="71F64F95" w:rsidR="000D4FAA" w:rsidRPr="006260FA" w:rsidRDefault="009A797A" w:rsidP="006260FA">
      <w:pPr>
        <w:spacing w:after="0" w:line="480" w:lineRule="auto"/>
        <w:ind w:firstLine="360"/>
        <w:rPr>
          <w:rFonts w:ascii="Times New Roman" w:eastAsia="Times New Roman" w:hAnsi="Times New Roman" w:cs="Times New Roman"/>
          <w:sz w:val="24"/>
          <w:szCs w:val="24"/>
        </w:rPr>
      </w:pPr>
      <w:r w:rsidRPr="006260FA">
        <w:rPr>
          <w:rFonts w:ascii="Times New Roman" w:eastAsia="Times New Roman" w:hAnsi="Times New Roman" w:cs="Times New Roman"/>
          <w:sz w:val="24"/>
          <w:szCs w:val="24"/>
        </w:rPr>
        <w:t>T</w:t>
      </w:r>
      <w:r w:rsidR="003B690A" w:rsidRPr="006260FA">
        <w:rPr>
          <w:rFonts w:ascii="Times New Roman" w:eastAsia="Times New Roman" w:hAnsi="Times New Roman" w:cs="Times New Roman"/>
          <w:sz w:val="24"/>
          <w:szCs w:val="24"/>
        </w:rPr>
        <w:t xml:space="preserve">he </w:t>
      </w:r>
      <w:r w:rsidR="008252B6" w:rsidRPr="006260FA">
        <w:rPr>
          <w:rFonts w:ascii="Times New Roman" w:eastAsia="Times New Roman" w:hAnsi="Times New Roman" w:cs="Times New Roman"/>
          <w:sz w:val="24"/>
          <w:szCs w:val="24"/>
        </w:rPr>
        <w:t xml:space="preserve">most parsimonious </w:t>
      </w:r>
      <w:r w:rsidR="009D20EF" w:rsidRPr="006260FA">
        <w:rPr>
          <w:rFonts w:ascii="Times New Roman" w:eastAsia="Times New Roman" w:hAnsi="Times New Roman" w:cs="Times New Roman"/>
          <w:sz w:val="24"/>
          <w:szCs w:val="24"/>
        </w:rPr>
        <w:t>GLM</w:t>
      </w:r>
      <w:r w:rsidR="008252B6" w:rsidRPr="006260FA">
        <w:rPr>
          <w:rFonts w:ascii="Times New Roman" w:eastAsia="Times New Roman" w:hAnsi="Times New Roman" w:cs="Times New Roman"/>
          <w:sz w:val="24"/>
          <w:szCs w:val="24"/>
        </w:rPr>
        <w:t xml:space="preserve"> included</w:t>
      </w:r>
      <w:r w:rsidRPr="006260FA">
        <w:rPr>
          <w:rFonts w:ascii="Times New Roman" w:eastAsia="Times New Roman" w:hAnsi="Times New Roman" w:cs="Times New Roman"/>
          <w:sz w:val="24"/>
          <w:szCs w:val="24"/>
        </w:rPr>
        <w:t xml:space="preserve"> and interaction between site and noise,</w:t>
      </w:r>
      <w:r w:rsidR="008252B6" w:rsidRPr="006260FA">
        <w:rPr>
          <w:rFonts w:ascii="Times New Roman" w:eastAsia="Times New Roman" w:hAnsi="Times New Roman" w:cs="Times New Roman"/>
          <w:sz w:val="24"/>
          <w:szCs w:val="24"/>
        </w:rPr>
        <w:t xml:space="preserve"> </w:t>
      </w:r>
      <w:r w:rsidRPr="006260FA">
        <w:rPr>
          <w:rFonts w:ascii="Times New Roman" w:eastAsia="Times New Roman" w:hAnsi="Times New Roman" w:cs="Times New Roman"/>
          <w:sz w:val="24"/>
          <w:szCs w:val="24"/>
        </w:rPr>
        <w:t xml:space="preserve">month, and </w:t>
      </w:r>
      <w:r w:rsidR="005C5F35" w:rsidRPr="006260FA">
        <w:rPr>
          <w:rFonts w:ascii="Times New Roman" w:eastAsia="Times New Roman" w:hAnsi="Times New Roman" w:cs="Times New Roman"/>
          <w:sz w:val="24"/>
          <w:szCs w:val="24"/>
        </w:rPr>
        <w:t>time of day</w:t>
      </w:r>
      <w:r w:rsidRPr="006260FA">
        <w:rPr>
          <w:rFonts w:ascii="Times New Roman" w:eastAsia="Times New Roman" w:hAnsi="Times New Roman" w:cs="Times New Roman"/>
          <w:sz w:val="24"/>
          <w:szCs w:val="24"/>
        </w:rPr>
        <w:t xml:space="preserve"> </w:t>
      </w:r>
      <w:r w:rsidR="00E44DBA" w:rsidRPr="006260FA">
        <w:rPr>
          <w:rFonts w:ascii="Times New Roman" w:eastAsia="Times New Roman" w:hAnsi="Times New Roman" w:cs="Times New Roman"/>
          <w:sz w:val="24"/>
          <w:szCs w:val="24"/>
        </w:rPr>
        <w:t>as predictors for the</w:t>
      </w:r>
      <w:r w:rsidR="007928D1" w:rsidRPr="006260FA">
        <w:rPr>
          <w:rFonts w:ascii="Times New Roman" w:eastAsia="Times New Roman" w:hAnsi="Times New Roman" w:cs="Times New Roman"/>
          <w:sz w:val="24"/>
          <w:szCs w:val="24"/>
        </w:rPr>
        <w:t xml:space="preserve"> </w:t>
      </w:r>
      <w:r w:rsidR="00E44DBA" w:rsidRPr="006260FA">
        <w:rPr>
          <w:rFonts w:ascii="Times New Roman" w:eastAsia="Times New Roman" w:hAnsi="Times New Roman" w:cs="Times New Roman"/>
          <w:sz w:val="24"/>
          <w:szCs w:val="24"/>
        </w:rPr>
        <w:t>number of harbor seals hauled-out</w:t>
      </w:r>
      <w:r w:rsidR="00644197" w:rsidRPr="006260FA">
        <w:rPr>
          <w:rFonts w:ascii="Times New Roman" w:eastAsia="Times New Roman" w:hAnsi="Times New Roman" w:cs="Times New Roman"/>
          <w:sz w:val="24"/>
          <w:szCs w:val="24"/>
        </w:rPr>
        <w:t xml:space="preserve"> </w:t>
      </w:r>
      <w:r w:rsidR="008252B6" w:rsidRPr="006260FA">
        <w:rPr>
          <w:rFonts w:ascii="Times New Roman" w:eastAsia="Times New Roman" w:hAnsi="Times New Roman" w:cs="Times New Roman"/>
          <w:sz w:val="24"/>
          <w:szCs w:val="24"/>
        </w:rPr>
        <w:t>(Table 1</w:t>
      </w:r>
      <w:r w:rsidR="00E01D3B" w:rsidRPr="006260FA">
        <w:rPr>
          <w:rFonts w:ascii="Times New Roman" w:eastAsia="Times New Roman" w:hAnsi="Times New Roman" w:cs="Times New Roman"/>
          <w:sz w:val="24"/>
          <w:szCs w:val="24"/>
        </w:rPr>
        <w:t>A</w:t>
      </w:r>
      <w:r w:rsidR="008252B6" w:rsidRPr="006260FA">
        <w:rPr>
          <w:rFonts w:ascii="Times New Roman" w:eastAsia="Times New Roman" w:hAnsi="Times New Roman" w:cs="Times New Roman"/>
          <w:sz w:val="24"/>
          <w:szCs w:val="24"/>
        </w:rPr>
        <w:t xml:space="preserve">). </w:t>
      </w:r>
      <w:r w:rsidR="00FC3E38" w:rsidRPr="006260FA">
        <w:rPr>
          <w:rFonts w:ascii="Times New Roman" w:eastAsia="Times New Roman" w:hAnsi="Times New Roman" w:cs="Times New Roman"/>
          <w:sz w:val="24"/>
          <w:szCs w:val="24"/>
        </w:rPr>
        <w:t xml:space="preserve">Additionally, all </w:t>
      </w:r>
      <w:r w:rsidR="00FC3E38" w:rsidRPr="006260FA">
        <w:rPr>
          <w:rFonts w:ascii="Times New Roman" w:eastAsia="Times New Roman" w:hAnsi="Times New Roman" w:cs="Times New Roman"/>
          <w:sz w:val="24"/>
          <w:szCs w:val="24"/>
        </w:rPr>
        <w:lastRenderedPageBreak/>
        <w:t xml:space="preserve">of the parameters in the candidate model were significant predictors for the number of seals hauled-out (Table 1B). </w:t>
      </w:r>
      <w:r w:rsidR="006260FA" w:rsidRPr="006260FA">
        <w:rPr>
          <w:rFonts w:ascii="Times New Roman" w:eastAsia="Times New Roman" w:hAnsi="Times New Roman" w:cs="Times New Roman"/>
          <w:sz w:val="24"/>
          <w:szCs w:val="24"/>
        </w:rPr>
        <w:t>The</w:t>
      </w:r>
      <w:r w:rsidR="006260FA" w:rsidRPr="00653E52">
        <w:rPr>
          <w:rFonts w:ascii="Times New Roman" w:eastAsia="Times New Roman" w:hAnsi="Times New Roman" w:cs="Times New Roman"/>
          <w:sz w:val="24"/>
          <w:szCs w:val="24"/>
        </w:rPr>
        <w:t xml:space="preserve"> </w:t>
      </w:r>
      <w:r w:rsidR="006260FA">
        <w:rPr>
          <w:rFonts w:ascii="Times New Roman" w:eastAsia="Times New Roman" w:hAnsi="Times New Roman" w:cs="Times New Roman"/>
          <w:sz w:val="24"/>
          <w:szCs w:val="24"/>
        </w:rPr>
        <w:t>total</w:t>
      </w:r>
      <w:r w:rsidR="006260FA" w:rsidRPr="00653E52">
        <w:rPr>
          <w:rFonts w:ascii="Times New Roman" w:eastAsia="Times New Roman" w:hAnsi="Times New Roman" w:cs="Times New Roman"/>
          <w:sz w:val="24"/>
          <w:szCs w:val="24"/>
        </w:rPr>
        <w:t xml:space="preserve"> number </w:t>
      </w:r>
      <w:r w:rsidR="006260FA">
        <w:rPr>
          <w:rFonts w:ascii="Times New Roman" w:eastAsia="Times New Roman" w:hAnsi="Times New Roman" w:cs="Times New Roman"/>
          <w:sz w:val="24"/>
          <w:szCs w:val="24"/>
        </w:rPr>
        <w:t>of seals</w:t>
      </w:r>
      <w:r w:rsidR="006260FA" w:rsidRPr="00653E52">
        <w:rPr>
          <w:rFonts w:ascii="Times New Roman" w:eastAsia="Times New Roman" w:hAnsi="Times New Roman" w:cs="Times New Roman"/>
          <w:sz w:val="24"/>
          <w:szCs w:val="24"/>
        </w:rPr>
        <w:t xml:space="preserve"> peaked in </w:t>
      </w:r>
      <w:r w:rsidR="006260FA">
        <w:rPr>
          <w:rFonts w:ascii="Times New Roman" w:eastAsia="Times New Roman" w:hAnsi="Times New Roman" w:cs="Times New Roman"/>
          <w:sz w:val="24"/>
          <w:szCs w:val="24"/>
        </w:rPr>
        <w:t>the afternoon</w:t>
      </w:r>
      <w:r w:rsidR="006260FA" w:rsidRPr="00653E52">
        <w:rPr>
          <w:rFonts w:ascii="Times New Roman" w:eastAsia="Times New Roman" w:hAnsi="Times New Roman" w:cs="Times New Roman"/>
          <w:sz w:val="24"/>
          <w:szCs w:val="24"/>
        </w:rPr>
        <w:t xml:space="preserve"> </w:t>
      </w:r>
      <w:r w:rsidR="004D20C0">
        <w:rPr>
          <w:rFonts w:ascii="Times New Roman" w:eastAsia="Times New Roman" w:hAnsi="Times New Roman" w:cs="Times New Roman"/>
          <w:sz w:val="24"/>
          <w:szCs w:val="24"/>
        </w:rPr>
        <w:t xml:space="preserve">(12:00-15:00) </w:t>
      </w:r>
      <w:r w:rsidR="006260FA" w:rsidRPr="00653E52">
        <w:rPr>
          <w:rFonts w:ascii="Times New Roman" w:eastAsia="Times New Roman" w:hAnsi="Times New Roman" w:cs="Times New Roman"/>
          <w:sz w:val="24"/>
          <w:szCs w:val="24"/>
        </w:rPr>
        <w:t xml:space="preserve">at </w:t>
      </w:r>
      <w:r w:rsidR="006260FA">
        <w:rPr>
          <w:rFonts w:ascii="Times New Roman" w:eastAsia="Times New Roman" w:hAnsi="Times New Roman" w:cs="Times New Roman"/>
          <w:sz w:val="24"/>
          <w:szCs w:val="24"/>
        </w:rPr>
        <w:t>both the waterfront and marina</w:t>
      </w:r>
      <w:r w:rsidR="004C02EF">
        <w:rPr>
          <w:rFonts w:ascii="Times New Roman" w:eastAsia="Times New Roman" w:hAnsi="Times New Roman" w:cs="Times New Roman"/>
          <w:sz w:val="24"/>
          <w:szCs w:val="24"/>
        </w:rPr>
        <w:t xml:space="preserve"> </w:t>
      </w:r>
      <w:r w:rsidR="006260FA" w:rsidRPr="00653E52">
        <w:rPr>
          <w:rFonts w:ascii="Times New Roman" w:eastAsia="Times New Roman" w:hAnsi="Times New Roman" w:cs="Times New Roman"/>
          <w:sz w:val="24"/>
          <w:szCs w:val="24"/>
        </w:rPr>
        <w:t>(</w:t>
      </w:r>
      <w:r w:rsidR="006260FA">
        <w:rPr>
          <w:rFonts w:ascii="Times New Roman" w:eastAsia="Times New Roman" w:hAnsi="Times New Roman" w:cs="Times New Roman"/>
          <w:sz w:val="24"/>
          <w:szCs w:val="24"/>
        </w:rPr>
        <w:t xml:space="preserve">waterfront: Med: </w:t>
      </w:r>
      <w:r w:rsidR="002B52A5">
        <w:rPr>
          <w:rFonts w:ascii="Times New Roman" w:eastAsia="Times New Roman" w:hAnsi="Times New Roman" w:cs="Times New Roman"/>
          <w:sz w:val="24"/>
          <w:szCs w:val="24"/>
        </w:rPr>
        <w:t>6</w:t>
      </w:r>
      <w:r w:rsidR="006260FA">
        <w:rPr>
          <w:rFonts w:ascii="Times New Roman" w:eastAsia="Times New Roman" w:hAnsi="Times New Roman" w:cs="Times New Roman"/>
          <w:sz w:val="24"/>
          <w:szCs w:val="24"/>
        </w:rPr>
        <w:t xml:space="preserve"> seals, IQR = </w:t>
      </w:r>
      <w:r w:rsidR="002B52A5">
        <w:rPr>
          <w:rFonts w:ascii="Times New Roman" w:eastAsia="Times New Roman" w:hAnsi="Times New Roman" w:cs="Times New Roman"/>
          <w:sz w:val="24"/>
          <w:szCs w:val="24"/>
        </w:rPr>
        <w:t>8</w:t>
      </w:r>
      <w:r w:rsidR="006260FA">
        <w:rPr>
          <w:rFonts w:ascii="Times New Roman" w:eastAsia="Times New Roman" w:hAnsi="Times New Roman" w:cs="Times New Roman"/>
          <w:sz w:val="24"/>
          <w:szCs w:val="24"/>
        </w:rPr>
        <w:t xml:space="preserve">, n = </w:t>
      </w:r>
      <w:r w:rsidR="002B52A5">
        <w:rPr>
          <w:rFonts w:ascii="Times New Roman" w:eastAsia="Times New Roman" w:hAnsi="Times New Roman" w:cs="Times New Roman"/>
          <w:sz w:val="24"/>
          <w:szCs w:val="24"/>
        </w:rPr>
        <w:t>61</w:t>
      </w:r>
      <w:r w:rsidR="006260FA">
        <w:rPr>
          <w:rFonts w:ascii="Times New Roman" w:eastAsia="Times New Roman" w:hAnsi="Times New Roman" w:cs="Times New Roman"/>
          <w:sz w:val="24"/>
          <w:szCs w:val="24"/>
        </w:rPr>
        <w:t xml:space="preserve"> observations; marina: Med: </w:t>
      </w:r>
      <w:r w:rsidR="00E77DB3">
        <w:rPr>
          <w:rFonts w:ascii="Times New Roman" w:eastAsia="Times New Roman" w:hAnsi="Times New Roman" w:cs="Times New Roman"/>
          <w:sz w:val="24"/>
          <w:szCs w:val="24"/>
        </w:rPr>
        <w:t>43</w:t>
      </w:r>
      <w:r w:rsidR="006260FA">
        <w:rPr>
          <w:rFonts w:ascii="Times New Roman" w:eastAsia="Times New Roman" w:hAnsi="Times New Roman" w:cs="Times New Roman"/>
          <w:sz w:val="24"/>
          <w:szCs w:val="24"/>
        </w:rPr>
        <w:t xml:space="preserve"> seals, IQR = </w:t>
      </w:r>
      <w:r w:rsidR="00E77DB3">
        <w:rPr>
          <w:rFonts w:ascii="Times New Roman" w:eastAsia="Times New Roman" w:hAnsi="Times New Roman" w:cs="Times New Roman"/>
          <w:sz w:val="24"/>
          <w:szCs w:val="24"/>
        </w:rPr>
        <w:t>46</w:t>
      </w:r>
      <w:r w:rsidR="006260FA">
        <w:rPr>
          <w:rFonts w:ascii="Times New Roman" w:eastAsia="Times New Roman" w:hAnsi="Times New Roman" w:cs="Times New Roman"/>
          <w:sz w:val="24"/>
          <w:szCs w:val="24"/>
        </w:rPr>
        <w:t xml:space="preserve">, n = </w:t>
      </w:r>
      <w:r w:rsidR="00E77DB3">
        <w:rPr>
          <w:rFonts w:ascii="Times New Roman" w:eastAsia="Times New Roman" w:hAnsi="Times New Roman" w:cs="Times New Roman"/>
          <w:sz w:val="24"/>
          <w:szCs w:val="24"/>
        </w:rPr>
        <w:t>4</w:t>
      </w:r>
      <w:r w:rsidR="006260FA">
        <w:rPr>
          <w:rFonts w:ascii="Times New Roman" w:eastAsia="Times New Roman" w:hAnsi="Times New Roman" w:cs="Times New Roman"/>
          <w:sz w:val="24"/>
          <w:szCs w:val="24"/>
        </w:rPr>
        <w:t xml:space="preserve"> observations</w:t>
      </w:r>
      <w:r w:rsidR="006260FA" w:rsidRPr="00653E52">
        <w:rPr>
          <w:rFonts w:ascii="Times New Roman" w:eastAsia="Times New Roman" w:hAnsi="Times New Roman" w:cs="Times New Roman"/>
          <w:sz w:val="24"/>
          <w:szCs w:val="24"/>
        </w:rPr>
        <w:t xml:space="preserve">). </w:t>
      </w:r>
      <w:r w:rsidR="00777913" w:rsidRPr="006260FA">
        <w:rPr>
          <w:rFonts w:ascii="Times New Roman" w:eastAsia="Times New Roman" w:hAnsi="Times New Roman" w:cs="Times New Roman"/>
          <w:sz w:val="24"/>
          <w:szCs w:val="24"/>
        </w:rPr>
        <w:t>Noise level was a significant predictor of the number of harbor seals hauled-out</w:t>
      </w:r>
      <w:r w:rsidR="007508D3" w:rsidRPr="006260FA">
        <w:rPr>
          <w:rFonts w:ascii="Times New Roman" w:eastAsia="Times New Roman" w:hAnsi="Times New Roman" w:cs="Times New Roman"/>
          <w:sz w:val="24"/>
          <w:szCs w:val="24"/>
        </w:rPr>
        <w:t xml:space="preserve"> and its effect on seals depended on the site</w:t>
      </w:r>
      <w:r w:rsidR="00777913" w:rsidRPr="006260FA">
        <w:rPr>
          <w:rFonts w:ascii="Times New Roman" w:eastAsia="Times New Roman" w:hAnsi="Times New Roman" w:cs="Times New Roman"/>
          <w:sz w:val="24"/>
          <w:szCs w:val="24"/>
        </w:rPr>
        <w:t xml:space="preserve"> (Table 1B). </w:t>
      </w:r>
      <w:r w:rsidR="007A635A">
        <w:rPr>
          <w:rFonts w:ascii="Times New Roman" w:eastAsia="Times New Roman" w:hAnsi="Times New Roman" w:cs="Times New Roman"/>
          <w:sz w:val="24"/>
          <w:szCs w:val="24"/>
        </w:rPr>
        <w:t>This means that t</w:t>
      </w:r>
      <w:r w:rsidR="007A635A" w:rsidRPr="007A635A">
        <w:rPr>
          <w:rFonts w:ascii="Times New Roman" w:eastAsia="Times New Roman" w:hAnsi="Times New Roman" w:cs="Times New Roman"/>
          <w:sz w:val="24"/>
          <w:szCs w:val="24"/>
        </w:rPr>
        <w:t xml:space="preserve">he variability in the data </w:t>
      </w:r>
      <w:r w:rsidR="007A635A">
        <w:rPr>
          <w:rFonts w:ascii="Times New Roman" w:eastAsia="Times New Roman" w:hAnsi="Times New Roman" w:cs="Times New Roman"/>
          <w:sz w:val="24"/>
          <w:szCs w:val="24"/>
        </w:rPr>
        <w:t>was</w:t>
      </w:r>
      <w:r w:rsidR="007A635A" w:rsidRPr="007A635A">
        <w:rPr>
          <w:rFonts w:ascii="Times New Roman" w:eastAsia="Times New Roman" w:hAnsi="Times New Roman" w:cs="Times New Roman"/>
          <w:sz w:val="24"/>
          <w:szCs w:val="24"/>
        </w:rPr>
        <w:t xml:space="preserve"> best explained </w:t>
      </w:r>
      <w:r w:rsidR="007A635A">
        <w:rPr>
          <w:rFonts w:ascii="Times New Roman" w:eastAsia="Times New Roman" w:hAnsi="Times New Roman" w:cs="Times New Roman"/>
          <w:sz w:val="24"/>
          <w:szCs w:val="24"/>
        </w:rPr>
        <w:t xml:space="preserve">by the </w:t>
      </w:r>
      <w:r w:rsidR="007A635A" w:rsidRPr="007A635A">
        <w:rPr>
          <w:rFonts w:ascii="Times New Roman" w:eastAsia="Times New Roman" w:hAnsi="Times New Roman" w:cs="Times New Roman"/>
          <w:sz w:val="24"/>
          <w:szCs w:val="24"/>
        </w:rPr>
        <w:t xml:space="preserve">different responses to in-air noise by seals at the two </w:t>
      </w:r>
      <w:r w:rsidR="007A635A">
        <w:rPr>
          <w:rFonts w:ascii="Times New Roman" w:eastAsia="Times New Roman" w:hAnsi="Times New Roman" w:cs="Times New Roman"/>
          <w:sz w:val="24"/>
          <w:szCs w:val="24"/>
        </w:rPr>
        <w:t>sites</w:t>
      </w:r>
      <w:r w:rsidR="007A635A" w:rsidRPr="007A635A">
        <w:rPr>
          <w:rFonts w:ascii="Times New Roman" w:eastAsia="Times New Roman" w:hAnsi="Times New Roman" w:cs="Times New Roman"/>
          <w:sz w:val="24"/>
          <w:szCs w:val="24"/>
        </w:rPr>
        <w:t xml:space="preserve">. </w:t>
      </w:r>
      <w:r w:rsidR="009F3B34" w:rsidRPr="006260FA">
        <w:rPr>
          <w:rFonts w:ascii="Times New Roman" w:eastAsia="Times New Roman" w:hAnsi="Times New Roman" w:cs="Times New Roman"/>
          <w:sz w:val="24"/>
          <w:szCs w:val="24"/>
        </w:rPr>
        <w:t xml:space="preserve">We then investigated the differences in the slope/intercept of the </w:t>
      </w:r>
      <w:r w:rsidR="007A635A">
        <w:rPr>
          <w:rFonts w:ascii="Times New Roman" w:eastAsia="Times New Roman" w:hAnsi="Times New Roman" w:cs="Times New Roman"/>
          <w:sz w:val="24"/>
          <w:szCs w:val="24"/>
        </w:rPr>
        <w:t xml:space="preserve">predicted number of seals hauled-out in </w:t>
      </w:r>
      <w:r w:rsidR="009F3B34" w:rsidRPr="006260FA">
        <w:rPr>
          <w:rFonts w:ascii="Times New Roman" w:eastAsia="Times New Roman" w:hAnsi="Times New Roman" w:cs="Times New Roman"/>
          <w:sz w:val="24"/>
          <w:szCs w:val="24"/>
        </w:rPr>
        <w:t xml:space="preserve">relationship </w:t>
      </w:r>
      <w:r w:rsidR="007A635A">
        <w:rPr>
          <w:rFonts w:ascii="Times New Roman" w:eastAsia="Times New Roman" w:hAnsi="Times New Roman" w:cs="Times New Roman"/>
          <w:sz w:val="24"/>
          <w:szCs w:val="24"/>
        </w:rPr>
        <w:t>to</w:t>
      </w:r>
      <w:r w:rsidR="009F3B34" w:rsidRPr="006260FA">
        <w:rPr>
          <w:rFonts w:ascii="Times New Roman" w:eastAsia="Times New Roman" w:hAnsi="Times New Roman" w:cs="Times New Roman"/>
          <w:sz w:val="24"/>
          <w:szCs w:val="24"/>
        </w:rPr>
        <w:t xml:space="preserve"> in-air noise</w:t>
      </w:r>
      <w:r w:rsidR="007A635A">
        <w:rPr>
          <w:rFonts w:ascii="Times New Roman" w:eastAsia="Times New Roman" w:hAnsi="Times New Roman" w:cs="Times New Roman"/>
          <w:sz w:val="24"/>
          <w:szCs w:val="24"/>
        </w:rPr>
        <w:t xml:space="preserve"> levels</w:t>
      </w:r>
      <w:r w:rsidR="009F3B34" w:rsidRPr="006260FA">
        <w:rPr>
          <w:rFonts w:ascii="Times New Roman" w:eastAsia="Times New Roman" w:hAnsi="Times New Roman" w:cs="Times New Roman"/>
          <w:sz w:val="24"/>
          <w:szCs w:val="24"/>
        </w:rPr>
        <w:t xml:space="preserve"> at each site</w:t>
      </w:r>
      <w:r w:rsidR="007A635A">
        <w:rPr>
          <w:rFonts w:ascii="Times New Roman" w:eastAsia="Times New Roman" w:hAnsi="Times New Roman" w:cs="Times New Roman"/>
          <w:sz w:val="24"/>
          <w:szCs w:val="24"/>
        </w:rPr>
        <w:t>. We found that the seals at the waterfront were less affected by noise level than those at the marina (Figure 5).</w:t>
      </w:r>
    </w:p>
    <w:p w14:paraId="365DAEE4" w14:textId="77777777" w:rsidR="00F65469" w:rsidRDefault="00F65469" w:rsidP="005E20BA">
      <w:pPr>
        <w:pStyle w:val="NormalWeb"/>
        <w:spacing w:before="0" w:beforeAutospacing="0" w:after="0" w:afterAutospacing="0" w:line="480" w:lineRule="auto"/>
        <w:ind w:firstLine="360"/>
        <w:textAlignment w:val="baseline"/>
        <w:rPr>
          <w:b/>
          <w:bCs/>
          <w:color w:val="000000"/>
        </w:rPr>
      </w:pPr>
    </w:p>
    <w:p w14:paraId="50D9EFD3" w14:textId="1BA994F0" w:rsidR="001B778F" w:rsidRPr="002E175A" w:rsidRDefault="00A36B48" w:rsidP="00553762">
      <w:pPr>
        <w:pStyle w:val="NormalWeb"/>
        <w:spacing w:before="0" w:beforeAutospacing="0" w:after="0" w:afterAutospacing="0" w:line="480" w:lineRule="auto"/>
        <w:textAlignment w:val="baseline"/>
        <w:rPr>
          <w:b/>
          <w:bCs/>
          <w:color w:val="000000"/>
        </w:rPr>
      </w:pPr>
      <w:r w:rsidRPr="002E175A">
        <w:rPr>
          <w:b/>
          <w:bCs/>
          <w:color w:val="000000"/>
        </w:rPr>
        <w:t>Discussion</w:t>
      </w:r>
    </w:p>
    <w:p w14:paraId="68673692" w14:textId="1EA37F87" w:rsidR="00003FC1" w:rsidRDefault="001E1B7B" w:rsidP="00BA7647">
      <w:pPr>
        <w:pStyle w:val="NormalWeb"/>
        <w:spacing w:before="0" w:beforeAutospacing="0" w:after="0" w:afterAutospacing="0" w:line="480" w:lineRule="auto"/>
        <w:ind w:firstLine="360"/>
        <w:textAlignment w:val="baseline"/>
      </w:pPr>
      <w:r>
        <w:rPr>
          <w:color w:val="000000"/>
        </w:rPr>
        <w:t>Our data support the hypothesis</w:t>
      </w:r>
      <w:r w:rsidR="00677C11" w:rsidRPr="002E175A">
        <w:rPr>
          <w:color w:val="000000"/>
        </w:rPr>
        <w:t xml:space="preserve"> that the Bellingham </w:t>
      </w:r>
      <w:r w:rsidR="001D1467">
        <w:rPr>
          <w:color w:val="000000"/>
        </w:rPr>
        <w:t>w</w:t>
      </w:r>
      <w:r w:rsidR="00677C11" w:rsidRPr="002E175A">
        <w:rPr>
          <w:color w:val="000000"/>
        </w:rPr>
        <w:t>aterfront</w:t>
      </w:r>
      <w:r w:rsidR="00653510">
        <w:rPr>
          <w:color w:val="000000"/>
        </w:rPr>
        <w:t>,</w:t>
      </w:r>
      <w:r w:rsidR="00677C11" w:rsidRPr="002E175A">
        <w:rPr>
          <w:color w:val="000000"/>
        </w:rPr>
        <w:t xml:space="preserve"> with high</w:t>
      </w:r>
      <w:r w:rsidR="00D3293A">
        <w:rPr>
          <w:color w:val="000000"/>
        </w:rPr>
        <w:t xml:space="preserve"> </w:t>
      </w:r>
      <w:r w:rsidR="00677C11" w:rsidRPr="002E175A">
        <w:rPr>
          <w:color w:val="000000"/>
        </w:rPr>
        <w:t>anthropogenic activity</w:t>
      </w:r>
      <w:r w:rsidR="00653510">
        <w:rPr>
          <w:color w:val="000000"/>
        </w:rPr>
        <w:t>,</w:t>
      </w:r>
      <w:r w:rsidR="00677C11" w:rsidRPr="002E175A">
        <w:rPr>
          <w:color w:val="000000"/>
        </w:rPr>
        <w:t xml:space="preserve"> would have </w:t>
      </w:r>
      <w:r w:rsidR="00677C11">
        <w:rPr>
          <w:color w:val="000000"/>
        </w:rPr>
        <w:t>higher in-air noise levels</w:t>
      </w:r>
      <w:r w:rsidR="00677C11" w:rsidRPr="002E175A">
        <w:rPr>
          <w:color w:val="000000"/>
        </w:rPr>
        <w:t xml:space="preserve"> relative to the Semiahmoo </w:t>
      </w:r>
      <w:r w:rsidR="00F47BC4">
        <w:rPr>
          <w:color w:val="000000"/>
        </w:rPr>
        <w:t>m</w:t>
      </w:r>
      <w:r w:rsidR="00677C11" w:rsidRPr="002E175A">
        <w:rPr>
          <w:color w:val="000000"/>
        </w:rPr>
        <w:t>arina</w:t>
      </w:r>
      <w:r w:rsidR="00653510">
        <w:rPr>
          <w:color w:val="000000"/>
        </w:rPr>
        <w:t>,</w:t>
      </w:r>
      <w:r w:rsidR="00677C11" w:rsidRPr="002E175A">
        <w:rPr>
          <w:color w:val="000000"/>
        </w:rPr>
        <w:t xml:space="preserve"> with low anthropogenic activity</w:t>
      </w:r>
      <w:r w:rsidR="0086206B">
        <w:rPr>
          <w:color w:val="000000"/>
        </w:rPr>
        <w:t xml:space="preserve"> (Figure </w:t>
      </w:r>
      <w:r w:rsidR="003726B9">
        <w:rPr>
          <w:color w:val="000000"/>
        </w:rPr>
        <w:t>4</w:t>
      </w:r>
      <w:r w:rsidR="0086206B">
        <w:rPr>
          <w:color w:val="000000"/>
        </w:rPr>
        <w:t>)</w:t>
      </w:r>
      <w:r w:rsidR="00677C11">
        <w:t xml:space="preserve">. </w:t>
      </w:r>
      <w:r w:rsidR="00F5683A">
        <w:rPr>
          <w:color w:val="000000"/>
        </w:rPr>
        <w:t>We</w:t>
      </w:r>
      <w:r w:rsidR="00BD3B0B" w:rsidRPr="002E175A">
        <w:rPr>
          <w:color w:val="000000"/>
        </w:rPr>
        <w:t xml:space="preserve"> also hypothesized that </w:t>
      </w:r>
      <w:r w:rsidR="00677C11">
        <w:rPr>
          <w:color w:val="000000"/>
        </w:rPr>
        <w:t>within</w:t>
      </w:r>
      <w:r w:rsidR="00BD3B0B" w:rsidRPr="002E175A">
        <w:rPr>
          <w:color w:val="000000"/>
        </w:rPr>
        <w:t xml:space="preserve"> sites, </w:t>
      </w:r>
      <w:r w:rsidR="00677C11" w:rsidRPr="002E175A">
        <w:rPr>
          <w:color w:val="000000"/>
        </w:rPr>
        <w:t xml:space="preserve">harbor seal haul-out </w:t>
      </w:r>
      <w:r w:rsidR="00691BA9">
        <w:rPr>
          <w:color w:val="000000"/>
        </w:rPr>
        <w:t xml:space="preserve">numbers </w:t>
      </w:r>
      <w:r w:rsidR="00677C11" w:rsidRPr="002E175A">
        <w:rPr>
          <w:color w:val="000000"/>
        </w:rPr>
        <w:t>would significantly decrease as ambient noise level increased</w:t>
      </w:r>
      <w:r w:rsidR="00BD3B0B" w:rsidRPr="002E175A">
        <w:rPr>
          <w:color w:val="000000"/>
        </w:rPr>
        <w:t xml:space="preserve">. </w:t>
      </w:r>
      <w:r w:rsidR="00691BA9">
        <w:rPr>
          <w:color w:val="000000"/>
        </w:rPr>
        <w:t xml:space="preserve">This hypothesis was supported at the marina, but not at the waterfront </w:t>
      </w:r>
      <w:r w:rsidR="00691BA9">
        <w:t xml:space="preserve">(Figure </w:t>
      </w:r>
      <w:r w:rsidR="003726B9">
        <w:t>5)</w:t>
      </w:r>
      <w:r w:rsidR="00691BA9" w:rsidRPr="002E175A">
        <w:t>.</w:t>
      </w:r>
      <w:r w:rsidR="00003FC1">
        <w:t xml:space="preserve"> </w:t>
      </w:r>
      <w:r w:rsidR="00EC7AA6">
        <w:t>S</w:t>
      </w:r>
      <w:r w:rsidR="00BA7647">
        <w:t>eals at the waterfront</w:t>
      </w:r>
      <w:r w:rsidR="00634916">
        <w:t xml:space="preserve"> </w:t>
      </w:r>
      <w:r w:rsidR="00BA7647">
        <w:t xml:space="preserve">were subjected to </w:t>
      </w:r>
      <w:r w:rsidR="00634916">
        <w:t xml:space="preserve">more </w:t>
      </w:r>
      <w:r w:rsidR="00BA7647">
        <w:t xml:space="preserve">noise </w:t>
      </w:r>
      <w:r w:rsidR="00634916">
        <w:t xml:space="preserve">on average </w:t>
      </w:r>
      <w:r w:rsidR="00BA7647">
        <w:t xml:space="preserve">and higher traffic than at the marina, yet their hauled-out numbers </w:t>
      </w:r>
      <w:r w:rsidR="00392827">
        <w:t xml:space="preserve">accounted for a small proportion of the variation in </w:t>
      </w:r>
      <w:r w:rsidR="00BA7647">
        <w:t>noise levels</w:t>
      </w:r>
      <w:r w:rsidR="00392827">
        <w:t xml:space="preserve"> between sites</w:t>
      </w:r>
      <w:r w:rsidR="00BA7647">
        <w:t xml:space="preserve">. </w:t>
      </w:r>
    </w:p>
    <w:p w14:paraId="55D36061" w14:textId="52B80478" w:rsidR="00E05968" w:rsidRDefault="00F85824" w:rsidP="00515206">
      <w:pPr>
        <w:pStyle w:val="NormalWeb"/>
        <w:spacing w:before="0" w:beforeAutospacing="0" w:after="0" w:afterAutospacing="0" w:line="480" w:lineRule="auto"/>
        <w:ind w:firstLine="720"/>
        <w:textAlignment w:val="baseline"/>
      </w:pPr>
      <w:r>
        <w:rPr>
          <w:color w:val="000000"/>
        </w:rPr>
        <w:t>T</w:t>
      </w:r>
      <w:r w:rsidRPr="002E175A">
        <w:t xml:space="preserve">he relationship between noise level and seal numbers at the </w:t>
      </w:r>
      <w:r>
        <w:t>m</w:t>
      </w:r>
      <w:r w:rsidRPr="002E175A">
        <w:t xml:space="preserve">arina and the lack of such relationship at the </w:t>
      </w:r>
      <w:r>
        <w:t>w</w:t>
      </w:r>
      <w:r w:rsidRPr="002E175A">
        <w:t xml:space="preserve">aterfront, suggests that seals at the </w:t>
      </w:r>
      <w:r>
        <w:t>w</w:t>
      </w:r>
      <w:r w:rsidRPr="002E175A">
        <w:t xml:space="preserve">aterfront </w:t>
      </w:r>
      <w:r w:rsidR="00AA59D6">
        <w:t xml:space="preserve">may be </w:t>
      </w:r>
      <w:r w:rsidRPr="002E175A">
        <w:t xml:space="preserve">habituated to higher noise levels than those at the </w:t>
      </w:r>
      <w:r w:rsidR="00D14F19">
        <w:t>m</w:t>
      </w:r>
      <w:r w:rsidRPr="002E175A">
        <w:t xml:space="preserve">arina. This could be </w:t>
      </w:r>
      <w:r w:rsidR="00BC6F4C">
        <w:t>because</w:t>
      </w:r>
      <w:r w:rsidR="00B76B94">
        <w:t xml:space="preserve"> frequently repeated</w:t>
      </w:r>
      <w:r w:rsidRPr="002E175A">
        <w:t xml:space="preserve"> exposure to long durations of anthropogenic noise can cause </w:t>
      </w:r>
      <w:r w:rsidR="00B76B94">
        <w:t>diminished responses</w:t>
      </w:r>
      <w:r w:rsidRPr="002E175A">
        <w:t xml:space="preserve"> to acoustics signals that would otherwise make </w:t>
      </w:r>
      <w:r w:rsidR="00091821">
        <w:t>harbor seals</w:t>
      </w:r>
      <w:r w:rsidR="00091821" w:rsidRPr="002E175A">
        <w:t xml:space="preserve"> </w:t>
      </w:r>
      <w:r w:rsidRPr="002E175A">
        <w:t>flush into the water (</w:t>
      </w:r>
      <w:r w:rsidR="00994959">
        <w:t>Benko 2017</w:t>
      </w:r>
      <w:r w:rsidRPr="002E175A">
        <w:t>).</w:t>
      </w:r>
      <w:r w:rsidR="004256E2">
        <w:t xml:space="preserve"> </w:t>
      </w:r>
      <w:r w:rsidR="00D8655E">
        <w:t>Our r</w:t>
      </w:r>
      <w:r w:rsidR="002854A0">
        <w:t xml:space="preserve">esults on human activities </w:t>
      </w:r>
      <w:r w:rsidR="002854A0">
        <w:lastRenderedPageBreak/>
        <w:t>also support the habituation hypothesis, as the</w:t>
      </w:r>
      <w:r w:rsidR="0017138E">
        <w:t>re was</w:t>
      </w:r>
      <w:r w:rsidR="002854A0">
        <w:t xml:space="preserve"> less traffic at the marina than at the waterfront</w:t>
      </w:r>
      <w:r w:rsidR="00D01CCF">
        <w:t xml:space="preserve">, which </w:t>
      </w:r>
      <w:r w:rsidR="002854A0">
        <w:t>could have resulted in</w:t>
      </w:r>
      <w:r w:rsidR="001B5091">
        <w:t xml:space="preserve"> seals being more responsive to in-air noise disturbance at </w:t>
      </w:r>
      <w:r w:rsidR="005C5250">
        <w:t>the marina</w:t>
      </w:r>
      <w:r w:rsidR="002854A0">
        <w:t xml:space="preserve">. </w:t>
      </w:r>
      <w:r w:rsidR="002854A0" w:rsidRPr="00910331">
        <w:t xml:space="preserve">The heightened response </w:t>
      </w:r>
      <w:r w:rsidR="002854A0">
        <w:t xml:space="preserve">in areas of low activity has been described </w:t>
      </w:r>
      <w:r w:rsidR="002854A0" w:rsidRPr="00910331">
        <w:t>elsewhere</w:t>
      </w:r>
      <w:r w:rsidR="00D01CCF">
        <w:t xml:space="preserve">. For instance, </w:t>
      </w:r>
      <w:r w:rsidR="002854A0">
        <w:t>harbor</w:t>
      </w:r>
      <w:r w:rsidR="002854A0">
        <w:rPr>
          <w:color w:val="000000"/>
        </w:rPr>
        <w:t xml:space="preserve"> seals </w:t>
      </w:r>
      <w:r w:rsidR="00D01CCF">
        <w:rPr>
          <w:color w:val="000000"/>
        </w:rPr>
        <w:t>at</w:t>
      </w:r>
      <w:r w:rsidR="002854A0">
        <w:rPr>
          <w:color w:val="000000"/>
        </w:rPr>
        <w:t xml:space="preserve"> sites with low vessel activity flush</w:t>
      </w:r>
      <w:r w:rsidR="00D01CCF">
        <w:rPr>
          <w:color w:val="000000"/>
        </w:rPr>
        <w:t xml:space="preserve"> more readily in response to boats </w:t>
      </w:r>
      <w:r w:rsidR="002854A0">
        <w:rPr>
          <w:color w:val="000000"/>
        </w:rPr>
        <w:t xml:space="preserve">than those at high activity sites (Cates and </w:t>
      </w:r>
      <w:r w:rsidR="002854A0" w:rsidRPr="0093573E">
        <w:t>Acevedo-Gutiérrez</w:t>
      </w:r>
      <w:r w:rsidR="002854A0">
        <w:t xml:space="preserve"> 2017). Additionally, c</w:t>
      </w:r>
      <w:r w:rsidR="002854A0">
        <w:rPr>
          <w:color w:val="000000"/>
        </w:rPr>
        <w:t xml:space="preserve">hanges in the frequency of human activity over long time periods impedes orienting behavior in other seal species, due to their inability to habituate to irregular stimuli </w:t>
      </w:r>
      <w:r w:rsidR="002854A0">
        <w:t>(</w:t>
      </w:r>
      <w:r w:rsidR="002854A0" w:rsidRPr="0010368A">
        <w:t>Van Polanen Petel</w:t>
      </w:r>
      <w:r w:rsidR="002854A0">
        <w:t xml:space="preserve"> et al. 2008)</w:t>
      </w:r>
      <w:r w:rsidR="002854A0">
        <w:rPr>
          <w:color w:val="000000"/>
        </w:rPr>
        <w:t xml:space="preserve">. </w:t>
      </w:r>
      <w:r w:rsidR="002854A0">
        <w:t>Since human activity at the marina was typically lower than at the waterfront, seals could</w:t>
      </w:r>
      <w:r w:rsidR="002854A0" w:rsidRPr="00F51BC8">
        <w:t xml:space="preserve"> </w:t>
      </w:r>
      <w:r w:rsidR="002854A0">
        <w:t xml:space="preserve">have been </w:t>
      </w:r>
      <w:r w:rsidR="002854A0" w:rsidRPr="00F51BC8">
        <w:t xml:space="preserve">startled by </w:t>
      </w:r>
      <w:r w:rsidR="002854A0">
        <w:t xml:space="preserve">variable </w:t>
      </w:r>
      <w:r w:rsidR="002854A0" w:rsidRPr="00F51BC8">
        <w:t xml:space="preserve">increases in </w:t>
      </w:r>
      <w:r w:rsidR="002854A0">
        <w:t>traffic</w:t>
      </w:r>
      <w:r w:rsidR="002854A0" w:rsidRPr="00F51BC8">
        <w:t xml:space="preserve"> and </w:t>
      </w:r>
      <w:r w:rsidR="002854A0">
        <w:t xml:space="preserve">therefore avoid </w:t>
      </w:r>
      <w:r w:rsidR="002854A0" w:rsidRPr="00F51BC8">
        <w:t>haul</w:t>
      </w:r>
      <w:r w:rsidR="002854A0">
        <w:t>ing</w:t>
      </w:r>
      <w:r w:rsidR="002854A0" w:rsidRPr="00F51BC8">
        <w:t>-out in th</w:t>
      </w:r>
      <w:r w:rsidR="002854A0">
        <w:t>ose</w:t>
      </w:r>
      <w:r w:rsidR="002854A0" w:rsidRPr="00F51BC8">
        <w:t xml:space="preserve"> conditions. </w:t>
      </w:r>
    </w:p>
    <w:p w14:paraId="72235B16" w14:textId="280EE788" w:rsidR="00A43E53" w:rsidRDefault="006427CB" w:rsidP="001D1467">
      <w:pPr>
        <w:pStyle w:val="NormalWeb"/>
        <w:spacing w:before="0" w:beforeAutospacing="0" w:after="0" w:afterAutospacing="0" w:line="480" w:lineRule="auto"/>
        <w:ind w:firstLine="360"/>
        <w:textAlignment w:val="baseline"/>
        <w:rPr>
          <w:color w:val="000000"/>
        </w:rPr>
      </w:pPr>
      <w:r w:rsidRPr="006427CB">
        <w:rPr>
          <w:color w:val="000000"/>
        </w:rPr>
        <w:t>Besides</w:t>
      </w:r>
      <w:r>
        <w:rPr>
          <w:color w:val="000000"/>
        </w:rPr>
        <w:t xml:space="preserve"> noise levels, the </w:t>
      </w:r>
      <w:r w:rsidR="00351741">
        <w:rPr>
          <w:color w:val="000000"/>
        </w:rPr>
        <w:t>haul-out behavior</w:t>
      </w:r>
      <w:r w:rsidR="00351741">
        <w:rPr>
          <w:color w:val="000000"/>
        </w:rPr>
        <w:t xml:space="preserve"> of seals at the </w:t>
      </w:r>
      <w:r>
        <w:rPr>
          <w:color w:val="000000"/>
        </w:rPr>
        <w:t xml:space="preserve">marina and waterfront </w:t>
      </w:r>
      <w:r w:rsidR="00351741">
        <w:rPr>
          <w:color w:val="000000"/>
        </w:rPr>
        <w:t xml:space="preserve">were </w:t>
      </w:r>
      <w:r>
        <w:rPr>
          <w:color w:val="000000"/>
        </w:rPr>
        <w:t xml:space="preserve">also </w:t>
      </w:r>
      <w:r w:rsidR="00351741">
        <w:rPr>
          <w:color w:val="000000"/>
        </w:rPr>
        <w:t>affected by</w:t>
      </w:r>
      <w:r>
        <w:rPr>
          <w:color w:val="000000"/>
        </w:rPr>
        <w:t xml:space="preserve"> </w:t>
      </w:r>
      <w:r w:rsidR="00212D0B">
        <w:rPr>
          <w:color w:val="000000"/>
        </w:rPr>
        <w:t>other environmental influences</w:t>
      </w:r>
      <w:r w:rsidR="00351741">
        <w:rPr>
          <w:color w:val="000000"/>
        </w:rPr>
        <w:t>, which included month and time of day.</w:t>
      </w:r>
      <w:r w:rsidR="00212D0B">
        <w:rPr>
          <w:color w:val="000000"/>
        </w:rPr>
        <w:t xml:space="preserve"> </w:t>
      </w:r>
      <w:r w:rsidR="00036978">
        <w:rPr>
          <w:color w:val="000000"/>
        </w:rPr>
        <w:t xml:space="preserve">A similar pattern was observed in the </w:t>
      </w:r>
      <w:r w:rsidR="00E8315B">
        <w:t>haul-out behavior</w:t>
      </w:r>
      <w:r w:rsidR="0020028A">
        <w:t xml:space="preserve"> </w:t>
      </w:r>
      <w:r w:rsidR="00036978">
        <w:t xml:space="preserve">of </w:t>
      </w:r>
      <w:r w:rsidR="00036978">
        <w:t>Weddell seals</w:t>
      </w:r>
      <w:r w:rsidR="00036978">
        <w:t xml:space="preserve"> </w:t>
      </w:r>
      <w:r w:rsidR="0020028A">
        <w:t>(</w:t>
      </w:r>
      <w:r w:rsidR="00036978">
        <w:t>Lake et al. 1997)</w:t>
      </w:r>
      <w:r w:rsidR="00AD00AC">
        <w:t>.</w:t>
      </w:r>
      <w:r w:rsidR="00036978">
        <w:t xml:space="preserve"> Additionally</w:t>
      </w:r>
      <w:r w:rsidR="00A41402">
        <w:t xml:space="preserve">, the lack of influence by the tide level </w:t>
      </w:r>
      <w:r w:rsidR="00984DE9">
        <w:t xml:space="preserve">in the model’s parameters </w:t>
      </w:r>
      <w:r w:rsidR="00A41402">
        <w:t xml:space="preserve">could be </w:t>
      </w:r>
      <w:r w:rsidR="00EB2008">
        <w:t>because</w:t>
      </w:r>
      <w:r w:rsidR="00A41402">
        <w:t xml:space="preserve"> both haul-out sites were available at all tide levels. </w:t>
      </w:r>
      <w:r w:rsidR="00F342E6" w:rsidRPr="00F342E6">
        <w:t>During th</w:t>
      </w:r>
      <w:r w:rsidR="000F479B">
        <w:t xml:space="preserve">e sample </w:t>
      </w:r>
      <w:r w:rsidR="00F342E6" w:rsidRPr="00F342E6">
        <w:t>period</w:t>
      </w:r>
      <w:r w:rsidR="00C74F68">
        <w:t xml:space="preserve"> (June-November)</w:t>
      </w:r>
      <w:r w:rsidR="00F342E6" w:rsidRPr="00F342E6">
        <w:t>, harbor seals spend more time hauled</w:t>
      </w:r>
      <w:r w:rsidR="00877DBA">
        <w:t>-</w:t>
      </w:r>
      <w:r w:rsidR="00F342E6" w:rsidRPr="00F342E6">
        <w:t xml:space="preserve">out than during other parts of the year and tend to spill over into </w:t>
      </w:r>
      <w:r w:rsidR="00D04DC5" w:rsidRPr="00F342E6">
        <w:t>haul</w:t>
      </w:r>
      <w:r w:rsidR="00D04DC5">
        <w:t>-</w:t>
      </w:r>
      <w:r w:rsidR="00D04DC5" w:rsidRPr="00F342E6">
        <w:t>out</w:t>
      </w:r>
      <w:r w:rsidR="00F342E6" w:rsidRPr="00F342E6">
        <w:t xml:space="preserve"> habitat that is never or rarely used during other months. This seem</w:t>
      </w:r>
      <w:r w:rsidR="006005E9">
        <w:t>ed</w:t>
      </w:r>
      <w:r w:rsidR="00F342E6" w:rsidRPr="00F342E6">
        <w:t xml:space="preserve"> to be the case for the waterfront location. </w:t>
      </w:r>
      <w:r w:rsidR="006005E9">
        <w:t xml:space="preserve">However, even with the sample period narrowed down to these months, the candidate model still found a significant effect of month on the number of seals hauled-out (Table 1B, Figure 3). </w:t>
      </w:r>
      <w:r w:rsidR="00BC2F1F">
        <w:t>Additionally, the time of day significantly affected the number of seals hauled-out and peak haul-out occurred during the afternoon.</w:t>
      </w:r>
      <w:r w:rsidR="00691765">
        <w:t xml:space="preserve"> Other studies have found maximum haul-out to occur during the afternoon </w:t>
      </w:r>
      <w:r w:rsidR="00194AE3">
        <w:t xml:space="preserve">during the molting season </w:t>
      </w:r>
      <w:r w:rsidR="00691765">
        <w:t>because it is usually the warmest time of th</w:t>
      </w:r>
      <w:r w:rsidR="00C231C6">
        <w:t>e</w:t>
      </w:r>
      <w:r w:rsidR="00691765">
        <w:t xml:space="preserve"> day (</w:t>
      </w:r>
      <w:r w:rsidR="00691765">
        <w:t>Lake et al. 1997</w:t>
      </w:r>
      <w:r w:rsidR="00196CDE">
        <w:t xml:space="preserve">; </w:t>
      </w:r>
      <w:r w:rsidR="00196CDE" w:rsidRPr="00196CDE">
        <w:t>Carlens</w:t>
      </w:r>
      <w:r w:rsidR="00196CDE">
        <w:t xml:space="preserve"> et al. 2006).</w:t>
      </w:r>
    </w:p>
    <w:p w14:paraId="7BC502B9" w14:textId="650BA88B" w:rsidR="00603990" w:rsidRDefault="00032D57" w:rsidP="00603990">
      <w:pPr>
        <w:pStyle w:val="NormalWeb"/>
        <w:spacing w:before="0" w:beforeAutospacing="0" w:after="0" w:afterAutospacing="0" w:line="480" w:lineRule="auto"/>
        <w:ind w:firstLine="360"/>
        <w:textAlignment w:val="baseline"/>
      </w:pPr>
      <w:r>
        <w:lastRenderedPageBreak/>
        <w:t xml:space="preserve">Our </w:t>
      </w:r>
      <w:r w:rsidR="00603990" w:rsidRPr="00161CCD">
        <w:t xml:space="preserve">seal counts </w:t>
      </w:r>
      <w:r w:rsidR="00603990">
        <w:t xml:space="preserve">at the waterfront </w:t>
      </w:r>
      <w:r>
        <w:t>where far lower</w:t>
      </w:r>
      <w:r w:rsidR="00603990" w:rsidRPr="00161CCD">
        <w:t xml:space="preserve"> </w:t>
      </w:r>
      <w:r>
        <w:t xml:space="preserve">than </w:t>
      </w:r>
      <w:r w:rsidR="00603990" w:rsidRPr="00161CCD">
        <w:t xml:space="preserve">those reported </w:t>
      </w:r>
      <w:r w:rsidR="00603990">
        <w:t>during the daytime twelve years prior</w:t>
      </w:r>
      <w:r w:rsidR="00603990" w:rsidRPr="00161CCD">
        <w:t xml:space="preserve"> by Acevedo-Gutiérrez</w:t>
      </w:r>
      <w:r w:rsidR="00603990">
        <w:t xml:space="preserve"> and</w:t>
      </w:r>
      <w:r w:rsidR="00603990" w:rsidRPr="00161CCD">
        <w:t xml:space="preserve"> Cendejas-Zarelli (201</w:t>
      </w:r>
      <w:r w:rsidR="00603990">
        <w:t>1</w:t>
      </w:r>
      <w:r w:rsidR="00603990" w:rsidRPr="00161CCD">
        <w:t>), suggesting that human development</w:t>
      </w:r>
      <w:r w:rsidR="008B50B6">
        <w:t xml:space="preserve"> and log removal</w:t>
      </w:r>
      <w:r w:rsidR="00603990" w:rsidRPr="00161CCD">
        <w:t xml:space="preserve"> has affected the presence of seals in the area </w:t>
      </w:r>
      <w:r w:rsidR="00E14F3C">
        <w:t>since 2009</w:t>
      </w:r>
      <w:r w:rsidR="00603990" w:rsidRPr="00161CCD">
        <w:t xml:space="preserve">. </w:t>
      </w:r>
      <w:r w:rsidR="00603990">
        <w:t xml:space="preserve">Sound levels within the two study periods </w:t>
      </w:r>
      <w:r w:rsidR="003D0A23">
        <w:t>were</w:t>
      </w:r>
      <w:r w:rsidR="00603990">
        <w:t xml:space="preserve"> also vastly different</w:t>
      </w:r>
      <w:r w:rsidR="008B50B6">
        <w:t>;</w:t>
      </w:r>
      <w:r w:rsidR="00603990">
        <w:t xml:space="preserve"> noise levels averaged around 75.3 dB </w:t>
      </w:r>
      <w:r w:rsidR="003D0A23">
        <w:t xml:space="preserve">in 2009 </w:t>
      </w:r>
      <w:r w:rsidR="00603990">
        <w:t xml:space="preserve">compared to our </w:t>
      </w:r>
      <w:r w:rsidR="003D0A23">
        <w:t xml:space="preserve">average </w:t>
      </w:r>
      <w:r w:rsidR="00603990">
        <w:t xml:space="preserve">noise levels </w:t>
      </w:r>
      <w:r w:rsidR="003D0A23">
        <w:t>of</w:t>
      </w:r>
      <w:r w:rsidR="00603990">
        <w:t xml:space="preserve"> 5</w:t>
      </w:r>
      <w:r w:rsidR="00E35534">
        <w:t>1.2</w:t>
      </w:r>
      <w:r w:rsidR="00603990">
        <w:t xml:space="preserve"> dB. T</w:t>
      </w:r>
      <w:r w:rsidR="003D0A23">
        <w:t xml:space="preserve">he difference in noise levels </w:t>
      </w:r>
      <w:r w:rsidR="00603990">
        <w:t>is most likely due to the COVID-19 pandemic that to</w:t>
      </w:r>
      <w:r w:rsidR="00E05109">
        <w:t>o</w:t>
      </w:r>
      <w:r w:rsidR="00603990">
        <w:t xml:space="preserve">k place during our study period, as many people were forced to stay home away from the Bellingham waterfront. Nonetheless, </w:t>
      </w:r>
      <w:r w:rsidR="00603990" w:rsidRPr="00161CCD">
        <w:t>Acevedo-Gutiérrez</w:t>
      </w:r>
      <w:r w:rsidR="00603990">
        <w:t xml:space="preserve"> and</w:t>
      </w:r>
      <w:r w:rsidR="00603990" w:rsidRPr="00161CCD">
        <w:t xml:space="preserve"> Cendejas-Zarelli (201</w:t>
      </w:r>
      <w:r w:rsidR="00603990">
        <w:t>1</w:t>
      </w:r>
      <w:r w:rsidR="00603990" w:rsidRPr="00161CCD">
        <w:t>)</w:t>
      </w:r>
      <w:r w:rsidR="00603990">
        <w:t xml:space="preserve"> found that </w:t>
      </w:r>
      <w:r w:rsidR="00603990" w:rsidRPr="001F51A1">
        <w:t xml:space="preserve">the number of harbor seals hauled-out during the day decreased as </w:t>
      </w:r>
      <w:r w:rsidR="00603990">
        <w:t>noise</w:t>
      </w:r>
      <w:r w:rsidR="00603990" w:rsidRPr="001F51A1">
        <w:t xml:space="preserve"> increased</w:t>
      </w:r>
      <w:r w:rsidR="00603990">
        <w:t xml:space="preserve">, a relationship that was not </w:t>
      </w:r>
      <w:r w:rsidR="0043665F">
        <w:t>found</w:t>
      </w:r>
      <w:r w:rsidR="00603990">
        <w:t xml:space="preserve"> in our results. Th</w:t>
      </w:r>
      <w:r w:rsidR="00C804E7">
        <w:t xml:space="preserve">e difference between the two studies </w:t>
      </w:r>
      <w:r w:rsidR="00603990">
        <w:t xml:space="preserve">could be </w:t>
      </w:r>
      <w:r w:rsidR="00C804E7">
        <w:t>the result</w:t>
      </w:r>
      <w:r w:rsidR="007B7890">
        <w:t xml:space="preserve"> of both aforementioned long-term effects.</w:t>
      </w:r>
      <w:r w:rsidR="00C804E7">
        <w:t xml:space="preserve"> </w:t>
      </w:r>
      <w:r w:rsidR="007B7890">
        <w:t>S</w:t>
      </w:r>
      <w:r w:rsidR="00C804E7">
        <w:t>eals being habituated to relatively high noise levels</w:t>
      </w:r>
      <w:r w:rsidR="007B7890">
        <w:t xml:space="preserve"> could have been unaffected by the relatively low disturbance</w:t>
      </w:r>
      <w:r w:rsidR="00603990">
        <w:t xml:space="preserve"> during the pandemic and therefore elicited no response in the seal</w:t>
      </w:r>
      <w:r w:rsidR="001E3348">
        <w:t>s</w:t>
      </w:r>
      <w:r w:rsidR="00603990">
        <w:t xml:space="preserve"> at the waterfront. </w:t>
      </w:r>
      <w:r w:rsidR="005042BA">
        <w:t>Additionally, the decrease in harbor seal abundance between study periods</w:t>
      </w:r>
      <w:r w:rsidR="00EC60C6">
        <w:t xml:space="preserve"> could have also affected </w:t>
      </w:r>
      <w:r w:rsidR="00446FBA">
        <w:t>t</w:t>
      </w:r>
      <w:r w:rsidR="00EC60C6">
        <w:t>he</w:t>
      </w:r>
      <w:r w:rsidR="00446FBA">
        <w:t xml:space="preserve"> variation in seal counts and therefore the effect of </w:t>
      </w:r>
      <w:r w:rsidR="00EC60C6">
        <w:t>noise levels</w:t>
      </w:r>
      <w:r w:rsidR="00446FBA">
        <w:t xml:space="preserve"> on this measurement</w:t>
      </w:r>
      <w:r w:rsidR="00EC60C6">
        <w:t>.</w:t>
      </w:r>
    </w:p>
    <w:p w14:paraId="0B88F533" w14:textId="05C5C71C" w:rsidR="007F45A1" w:rsidRDefault="00032D57" w:rsidP="00BF46F6">
      <w:pPr>
        <w:pStyle w:val="NormalWeb"/>
        <w:spacing w:before="0" w:beforeAutospacing="0" w:after="0" w:afterAutospacing="0" w:line="480" w:lineRule="auto"/>
        <w:ind w:firstLine="720"/>
        <w:textAlignment w:val="baseline"/>
        <w:rPr>
          <w:color w:val="000000"/>
        </w:rPr>
      </w:pPr>
      <w:r w:rsidRPr="002E175A">
        <w:t>A</w:t>
      </w:r>
      <w:r w:rsidRPr="002E175A">
        <w:rPr>
          <w:color w:val="000000"/>
        </w:rPr>
        <w:t>cross sites</w:t>
      </w:r>
      <w:r>
        <w:rPr>
          <w:color w:val="000000"/>
        </w:rPr>
        <w:t>,</w:t>
      </w:r>
      <w:r w:rsidRPr="002E175A">
        <w:rPr>
          <w:color w:val="000000"/>
        </w:rPr>
        <w:t xml:space="preserve"> there w</w:t>
      </w:r>
      <w:r>
        <w:rPr>
          <w:color w:val="000000"/>
        </w:rPr>
        <w:t>ere</w:t>
      </w:r>
      <w:r w:rsidRPr="002E175A">
        <w:rPr>
          <w:color w:val="000000"/>
        </w:rPr>
        <w:t xml:space="preserve"> more </w:t>
      </w:r>
      <w:r w:rsidRPr="002E175A">
        <w:t xml:space="preserve">harbor seals hauled-out at the marina throughout the </w:t>
      </w:r>
      <w:r w:rsidR="00317B7D">
        <w:t>sample period</w:t>
      </w:r>
      <w:r>
        <w:t>,</w:t>
      </w:r>
      <w:r w:rsidRPr="002E175A">
        <w:t xml:space="preserve"> where noise level and human disturbance was lower. It is unclear if the high seal numbers at the </w:t>
      </w:r>
      <w:r>
        <w:t>m</w:t>
      </w:r>
      <w:r w:rsidRPr="002E175A">
        <w:t xml:space="preserve">arina </w:t>
      </w:r>
      <w:r>
        <w:t>we</w:t>
      </w:r>
      <w:r w:rsidRPr="002E175A">
        <w:t xml:space="preserve">re related to noise levels or to </w:t>
      </w:r>
      <w:r>
        <w:t>another</w:t>
      </w:r>
      <w:r w:rsidRPr="002E175A">
        <w:t xml:space="preserve"> factor such as </w:t>
      </w:r>
      <w:r>
        <w:t xml:space="preserve">the size of the </w:t>
      </w:r>
      <w:r w:rsidRPr="002E175A">
        <w:t xml:space="preserve">haul-out </w:t>
      </w:r>
      <w:r>
        <w:t xml:space="preserve">platform (700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waterfront versus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marina) or the proximity of </w:t>
      </w:r>
      <w:r w:rsidRPr="002E175A">
        <w:t>nearby foraging grounds.</w:t>
      </w:r>
      <w:r w:rsidRPr="002E175A">
        <w:rPr>
          <w:b/>
          <w:bCs/>
          <w:color w:val="000000"/>
        </w:rPr>
        <w:t xml:space="preserve"> </w:t>
      </w:r>
      <w:r>
        <w:rPr>
          <w:color w:val="000000"/>
        </w:rPr>
        <w:t xml:space="preserve">Although the haul-out area at the marina was larger than that of the waterfront, seals at the </w:t>
      </w:r>
      <w:r w:rsidR="00ED2519">
        <w:rPr>
          <w:color w:val="000000"/>
        </w:rPr>
        <w:t xml:space="preserve">marina </w:t>
      </w:r>
      <w:r>
        <w:rPr>
          <w:color w:val="000000"/>
        </w:rPr>
        <w:t>stuck close together on one outstretched dock for most observations, effectively occupying a very small area. Little is known about foraging grounds for both sites</w:t>
      </w:r>
      <w:r w:rsidRPr="004E514C">
        <w:rPr>
          <w:color w:val="000000"/>
        </w:rPr>
        <w:t>, seals at the marina do appear to forage</w:t>
      </w:r>
      <w:r>
        <w:rPr>
          <w:color w:val="000000"/>
        </w:rPr>
        <w:t xml:space="preserve"> on a variety of prey in the adjacent estuary </w:t>
      </w:r>
      <w:r>
        <w:rPr>
          <w:color w:val="000000"/>
        </w:rPr>
        <w:lastRenderedPageBreak/>
        <w:t>(Luxa and Acevedo-Gutiérrez 2013) whereas seals at the waterfront are suspected to prey on migrating salmon in the nearby Whatcom Creek</w:t>
      </w:r>
      <w:r w:rsidR="00D107AB">
        <w:rPr>
          <w:color w:val="000000"/>
        </w:rPr>
        <w:t xml:space="preserve"> during the Fall salmon run</w:t>
      </w:r>
      <w:r>
        <w:rPr>
          <w:color w:val="000000"/>
        </w:rPr>
        <w:t xml:space="preserve"> (Farrer and Acevedo-Gutiérrez 2010; Freeman et al. 2022). </w:t>
      </w:r>
      <w:r w:rsidR="00395A1F">
        <w:rPr>
          <w:color w:val="000000"/>
        </w:rPr>
        <w:t>One caveat</w:t>
      </w:r>
      <w:r w:rsidR="00E559A5">
        <w:rPr>
          <w:color w:val="000000"/>
        </w:rPr>
        <w:t xml:space="preserve"> of our study is the lack of nocturnal observations, due to</w:t>
      </w:r>
      <w:r w:rsidR="00297DD0">
        <w:rPr>
          <w:color w:val="000000"/>
        </w:rPr>
        <w:t xml:space="preserve"> </w:t>
      </w:r>
      <w:r w:rsidR="002E5768">
        <w:rPr>
          <w:color w:val="000000"/>
        </w:rPr>
        <w:t xml:space="preserve">safety concerns for </w:t>
      </w:r>
      <w:r w:rsidR="00E559A5">
        <w:rPr>
          <w:color w:val="000000"/>
        </w:rPr>
        <w:t xml:space="preserve">observers, which </w:t>
      </w:r>
      <w:r w:rsidR="00AD6C8D" w:rsidRPr="00E05F8E">
        <w:rPr>
          <w:color w:val="000000"/>
        </w:rPr>
        <w:t>would have teased out any diurnal factors that could affect haul-out patterns.</w:t>
      </w:r>
      <w:r w:rsidR="00153E04">
        <w:rPr>
          <w:color w:val="000000"/>
        </w:rPr>
        <w:t xml:space="preserve"> </w:t>
      </w:r>
      <w:r w:rsidR="003204F2">
        <w:t>If the less tolerant members of the population relocate to nocturnal haul-outs, then our focus group (</w:t>
      </w:r>
      <w:r w:rsidR="00881BF4">
        <w:t>i.e.,</w:t>
      </w:r>
      <w:r w:rsidR="003204F2">
        <w:t xml:space="preserve"> the daylight group on which observations were taken) could have been biased towards more tolerant individuals. That is, we could have only been measuring responses in those who learn to ignore nonthreatening stimuli rather than those who displace themselves from it (</w:t>
      </w:r>
      <w:r w:rsidR="003204F2" w:rsidRPr="00202672">
        <w:t>Bejder</w:t>
      </w:r>
      <w:r w:rsidR="003204F2">
        <w:t xml:space="preserve"> et al. 2009).</w:t>
      </w:r>
      <w:r w:rsidR="00E53EDE">
        <w:t xml:space="preserve"> </w:t>
      </w:r>
    </w:p>
    <w:p w14:paraId="3BD1A060" w14:textId="71C77697" w:rsidR="00711B89" w:rsidRPr="00BC1E04" w:rsidRDefault="00FC68A6" w:rsidP="00711B89">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Managing anthropogenic noise pollution relies on </w:t>
      </w:r>
      <w:r w:rsidR="00AB50FA">
        <w:rPr>
          <w:rFonts w:ascii="Times New Roman" w:eastAsia="Times New Roman" w:hAnsi="Times New Roman" w:cs="Times New Roman"/>
          <w:color w:val="000000"/>
          <w:sz w:val="24"/>
          <w:szCs w:val="24"/>
        </w:rPr>
        <w:t xml:space="preserve">spatial and </w:t>
      </w:r>
      <w:r>
        <w:rPr>
          <w:rFonts w:ascii="Times New Roman" w:eastAsia="Times New Roman" w:hAnsi="Times New Roman" w:cs="Times New Roman"/>
          <w:color w:val="000000"/>
          <w:sz w:val="24"/>
          <w:szCs w:val="24"/>
        </w:rPr>
        <w:t xml:space="preserve">temporal threat assessments. </w:t>
      </w:r>
      <w:r w:rsidR="00711B89">
        <w:rPr>
          <w:rFonts w:ascii="Times New Roman" w:eastAsia="Times New Roman" w:hAnsi="Times New Roman" w:cs="Times New Roman"/>
          <w:color w:val="000000"/>
          <w:sz w:val="24"/>
          <w:szCs w:val="24"/>
        </w:rPr>
        <w:t>Buffer zones</w:t>
      </w:r>
      <w:r w:rsidR="00711B89" w:rsidRPr="00711B89">
        <w:rPr>
          <w:rFonts w:ascii="Times New Roman" w:eastAsia="Times New Roman" w:hAnsi="Times New Roman" w:cs="Times New Roman"/>
          <w:color w:val="000000"/>
          <w:sz w:val="24"/>
          <w:szCs w:val="24"/>
        </w:rPr>
        <w:t xml:space="preserve"> </w:t>
      </w:r>
      <w:r w:rsidR="00711B89">
        <w:rPr>
          <w:rFonts w:ascii="Times New Roman" w:eastAsia="Times New Roman" w:hAnsi="Times New Roman" w:cs="Times New Roman"/>
          <w:color w:val="000000"/>
          <w:sz w:val="24"/>
          <w:szCs w:val="24"/>
        </w:rPr>
        <w:t xml:space="preserve">have been </w:t>
      </w:r>
      <w:r w:rsidR="00711B89" w:rsidRPr="00711B89">
        <w:rPr>
          <w:rFonts w:ascii="Times New Roman" w:eastAsia="Times New Roman" w:hAnsi="Times New Roman" w:cs="Times New Roman"/>
          <w:color w:val="000000"/>
          <w:sz w:val="24"/>
          <w:szCs w:val="24"/>
        </w:rPr>
        <w:t xml:space="preserve">established by the National Oceanic and Atmospheric Administration </w:t>
      </w:r>
      <w:r w:rsidR="009070B7">
        <w:rPr>
          <w:rFonts w:ascii="Times New Roman" w:eastAsia="Times New Roman" w:hAnsi="Times New Roman" w:cs="Times New Roman"/>
          <w:color w:val="000000"/>
          <w:sz w:val="24"/>
          <w:szCs w:val="24"/>
        </w:rPr>
        <w:t>of the US</w:t>
      </w:r>
      <w:r w:rsidR="00711B89" w:rsidRPr="00711B89">
        <w:rPr>
          <w:rFonts w:ascii="Times New Roman" w:eastAsia="Times New Roman" w:hAnsi="Times New Roman" w:cs="Times New Roman"/>
          <w:color w:val="000000"/>
          <w:sz w:val="24"/>
          <w:szCs w:val="24"/>
        </w:rPr>
        <w:t xml:space="preserve"> for managing marine mammals and preventing their harassment</w:t>
      </w:r>
      <w:r w:rsidR="00711B89">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Our results suggest that</w:t>
      </w:r>
      <w:r w:rsidR="005F7012">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 xml:space="preserve">noise </w:t>
      </w:r>
      <w:r w:rsidR="006A48D4">
        <w:rPr>
          <w:rFonts w:ascii="Times New Roman" w:eastAsia="Times New Roman" w:hAnsi="Times New Roman" w:cs="Times New Roman"/>
          <w:color w:val="000000"/>
          <w:sz w:val="24"/>
          <w:szCs w:val="24"/>
        </w:rPr>
        <w:t>buffers should be implemented</w:t>
      </w:r>
      <w:r w:rsidR="00E559A5">
        <w:rPr>
          <w:rFonts w:ascii="Times New Roman" w:eastAsia="Times New Roman" w:hAnsi="Times New Roman" w:cs="Times New Roman"/>
          <w:color w:val="000000"/>
          <w:sz w:val="24"/>
          <w:szCs w:val="24"/>
        </w:rPr>
        <w:t xml:space="preserve"> relative to</w:t>
      </w:r>
      <w:r w:rsidR="00711B89"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level of human activity</w:t>
      </w:r>
      <w:r w:rsidR="00E559A5">
        <w:rPr>
          <w:rFonts w:ascii="Times New Roman" w:eastAsia="Times New Roman" w:hAnsi="Times New Roman" w:cs="Times New Roman"/>
          <w:color w:val="000000"/>
          <w:sz w:val="24"/>
          <w:szCs w:val="24"/>
        </w:rPr>
        <w:t>:</w:t>
      </w:r>
      <w:r w:rsidR="00711B89" w:rsidRPr="00711B89">
        <w:rPr>
          <w:rFonts w:ascii="Times New Roman" w:eastAsia="Times New Roman" w:hAnsi="Times New Roman" w:cs="Times New Roman"/>
          <w:color w:val="000000"/>
          <w:sz w:val="24"/>
          <w:szCs w:val="24"/>
        </w:rPr>
        <w:t xml:space="preserve"> at greater </w:t>
      </w:r>
      <w:r w:rsidR="00E559A5">
        <w:rPr>
          <w:rFonts w:ascii="Times New Roman" w:eastAsia="Times New Roman" w:hAnsi="Times New Roman" w:cs="Times New Roman"/>
          <w:color w:val="000000"/>
          <w:sz w:val="24"/>
          <w:szCs w:val="24"/>
        </w:rPr>
        <w:t>distances</w:t>
      </w:r>
      <w:r w:rsidR="00711B89" w:rsidRPr="00711B89">
        <w:rPr>
          <w:rFonts w:ascii="Times New Roman" w:eastAsia="Times New Roman" w:hAnsi="Times New Roman" w:cs="Times New Roman"/>
          <w:color w:val="000000"/>
          <w:sz w:val="24"/>
          <w:szCs w:val="24"/>
        </w:rPr>
        <w:t xml:space="preserve"> in areas where harbor seals are exposed to </w:t>
      </w:r>
      <w:r w:rsidR="00E559A5">
        <w:rPr>
          <w:rFonts w:ascii="Times New Roman" w:eastAsia="Times New Roman" w:hAnsi="Times New Roman" w:cs="Times New Roman"/>
          <w:color w:val="000000"/>
          <w:sz w:val="24"/>
          <w:szCs w:val="24"/>
        </w:rPr>
        <w:t>reduced</w:t>
      </w:r>
      <w:r w:rsidR="00E559A5"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human activity</w:t>
      </w:r>
      <w:r w:rsidR="00711B89" w:rsidRPr="00711B89">
        <w:rPr>
          <w:rFonts w:ascii="Times New Roman" w:eastAsia="Times New Roman" w:hAnsi="Times New Roman" w:cs="Times New Roman"/>
          <w:color w:val="000000"/>
          <w:sz w:val="24"/>
          <w:szCs w:val="24"/>
        </w:rPr>
        <w:t xml:space="preserve">. </w:t>
      </w:r>
      <w:r w:rsidR="006A7A19">
        <w:rPr>
          <w:rFonts w:ascii="Times New Roman" w:eastAsia="Times New Roman" w:hAnsi="Times New Roman" w:cs="Times New Roman"/>
          <w:color w:val="000000"/>
          <w:sz w:val="24"/>
          <w:szCs w:val="24"/>
        </w:rPr>
        <w:t>There are already a few successful and cost-effective noise reduction methods in place, including the implementation of vegetation to reduce roadside traffic levels</w:t>
      </w:r>
      <w:r w:rsidR="002F2E55">
        <w:rPr>
          <w:rFonts w:ascii="Times New Roman" w:eastAsia="Times New Roman" w:hAnsi="Times New Roman" w:cs="Times New Roman"/>
          <w:color w:val="000000"/>
          <w:sz w:val="24"/>
          <w:szCs w:val="24"/>
        </w:rPr>
        <w:t xml:space="preserve"> (</w:t>
      </w:r>
      <w:r w:rsidR="002F2E55" w:rsidRPr="002F2E55">
        <w:rPr>
          <w:rFonts w:ascii="Times New Roman" w:eastAsia="Times New Roman" w:hAnsi="Times New Roman" w:cs="Times New Roman"/>
          <w:color w:val="000000"/>
          <w:sz w:val="24"/>
          <w:szCs w:val="24"/>
        </w:rPr>
        <w:t>Kalansuriya</w:t>
      </w:r>
      <w:r w:rsidR="002F2E55">
        <w:rPr>
          <w:rFonts w:ascii="Times New Roman" w:eastAsia="Times New Roman" w:hAnsi="Times New Roman" w:cs="Times New Roman"/>
          <w:color w:val="000000"/>
          <w:sz w:val="24"/>
          <w:szCs w:val="24"/>
        </w:rPr>
        <w:t xml:space="preserve"> et al. </w:t>
      </w:r>
      <w:r w:rsidR="002F2E55" w:rsidRPr="002F2E55">
        <w:rPr>
          <w:rFonts w:ascii="Times New Roman" w:eastAsia="Times New Roman" w:hAnsi="Times New Roman" w:cs="Times New Roman"/>
          <w:color w:val="000000"/>
          <w:sz w:val="24"/>
          <w:szCs w:val="24"/>
        </w:rPr>
        <w:t xml:space="preserve">2009). </w:t>
      </w:r>
      <w:r w:rsidR="006A7A19">
        <w:rPr>
          <w:rFonts w:ascii="Times New Roman" w:eastAsia="Times New Roman" w:hAnsi="Times New Roman" w:cs="Times New Roman"/>
          <w:color w:val="000000"/>
          <w:sz w:val="24"/>
          <w:szCs w:val="24"/>
        </w:rPr>
        <w:t>T</w:t>
      </w:r>
      <w:r w:rsidR="00711B89" w:rsidRPr="00711B89">
        <w:rPr>
          <w:rFonts w:ascii="Times New Roman" w:eastAsia="Times New Roman" w:hAnsi="Times New Roman" w:cs="Times New Roman"/>
          <w:color w:val="000000"/>
          <w:sz w:val="24"/>
          <w:szCs w:val="24"/>
        </w:rPr>
        <w:t xml:space="preserve">o minimize seal disturbance, </w:t>
      </w:r>
      <w:r w:rsidR="006A7A19">
        <w:rPr>
          <w:rFonts w:ascii="Times New Roman" w:eastAsia="Times New Roman" w:hAnsi="Times New Roman" w:cs="Times New Roman"/>
          <w:color w:val="000000"/>
          <w:sz w:val="24"/>
          <w:szCs w:val="24"/>
        </w:rPr>
        <w:t xml:space="preserve">these designs need to be </w:t>
      </w:r>
      <w:r w:rsidR="00706AED">
        <w:rPr>
          <w:rFonts w:ascii="Times New Roman" w:eastAsia="Times New Roman" w:hAnsi="Times New Roman" w:cs="Times New Roman"/>
          <w:color w:val="000000"/>
          <w:sz w:val="24"/>
          <w:szCs w:val="24"/>
        </w:rPr>
        <w:t>implemented</w:t>
      </w:r>
      <w:r w:rsidR="006A7A19">
        <w:rPr>
          <w:rFonts w:ascii="Times New Roman" w:eastAsia="Times New Roman" w:hAnsi="Times New Roman" w:cs="Times New Roman"/>
          <w:color w:val="000000"/>
          <w:sz w:val="24"/>
          <w:szCs w:val="24"/>
        </w:rPr>
        <w:t xml:space="preserve"> around haul-out sites</w:t>
      </w:r>
      <w:r w:rsidR="00711B89" w:rsidRPr="00711B89">
        <w:rPr>
          <w:rFonts w:ascii="Times New Roman" w:eastAsia="Times New Roman" w:hAnsi="Times New Roman" w:cs="Times New Roman"/>
          <w:color w:val="000000"/>
          <w:sz w:val="24"/>
          <w:szCs w:val="24"/>
        </w:rPr>
        <w:t>.</w:t>
      </w:r>
    </w:p>
    <w:p w14:paraId="0DCFCDB5" w14:textId="77AF1412" w:rsidR="004B3897" w:rsidRDefault="00015A33" w:rsidP="00F80626">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found</w:t>
      </w:r>
      <w:r w:rsidR="001F6255" w:rsidRPr="002E175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w:t>
      </w:r>
      <w:r w:rsidR="001F6255" w:rsidRPr="002E175A">
        <w:rPr>
          <w:rFonts w:ascii="Times New Roman" w:eastAsia="Times New Roman" w:hAnsi="Times New Roman" w:cs="Times New Roman"/>
          <w:color w:val="000000"/>
          <w:sz w:val="24"/>
          <w:szCs w:val="24"/>
        </w:rPr>
        <w:t xml:space="preserve"> </w:t>
      </w:r>
      <w:r w:rsidR="00614EAD">
        <w:rPr>
          <w:rFonts w:ascii="Times New Roman" w:eastAsia="Times New Roman" w:hAnsi="Times New Roman" w:cs="Times New Roman"/>
          <w:color w:val="000000"/>
          <w:sz w:val="24"/>
          <w:szCs w:val="24"/>
        </w:rPr>
        <w:t>negative</w:t>
      </w:r>
      <w:r w:rsidR="00614EAD" w:rsidRPr="002E175A">
        <w:rPr>
          <w:rFonts w:ascii="Times New Roman" w:eastAsia="Times New Roman" w:hAnsi="Times New Roman" w:cs="Times New Roman"/>
          <w:color w:val="000000"/>
          <w:sz w:val="24"/>
          <w:szCs w:val="24"/>
        </w:rPr>
        <w:t xml:space="preserve"> </w:t>
      </w:r>
      <w:r w:rsidR="001F6255" w:rsidRPr="002E175A">
        <w:rPr>
          <w:rFonts w:ascii="Times New Roman" w:eastAsia="Times New Roman" w:hAnsi="Times New Roman" w:cs="Times New Roman"/>
          <w:color w:val="000000"/>
          <w:sz w:val="24"/>
          <w:szCs w:val="24"/>
        </w:rPr>
        <w:t xml:space="preserve">relationship between </w:t>
      </w:r>
      <w:r w:rsidR="002326EC" w:rsidRPr="002E175A">
        <w:rPr>
          <w:rFonts w:ascii="Times New Roman" w:eastAsia="Times New Roman" w:hAnsi="Times New Roman" w:cs="Times New Roman"/>
          <w:color w:val="000000"/>
          <w:sz w:val="24"/>
          <w:szCs w:val="24"/>
        </w:rPr>
        <w:t xml:space="preserve">harbor </w:t>
      </w:r>
      <w:r w:rsidR="001F6255" w:rsidRPr="002E175A">
        <w:rPr>
          <w:rFonts w:ascii="Times New Roman" w:eastAsia="Times New Roman" w:hAnsi="Times New Roman" w:cs="Times New Roman"/>
          <w:color w:val="000000"/>
          <w:sz w:val="24"/>
          <w:szCs w:val="24"/>
        </w:rPr>
        <w:t xml:space="preserve">seal </w:t>
      </w:r>
      <w:r w:rsidR="002326EC" w:rsidRPr="002E175A">
        <w:rPr>
          <w:rFonts w:ascii="Times New Roman" w:eastAsia="Times New Roman" w:hAnsi="Times New Roman" w:cs="Times New Roman"/>
          <w:color w:val="000000"/>
          <w:sz w:val="24"/>
          <w:szCs w:val="24"/>
        </w:rPr>
        <w:t xml:space="preserve">haul-out </w:t>
      </w:r>
      <w:r>
        <w:rPr>
          <w:rFonts w:ascii="Times New Roman" w:eastAsia="Times New Roman" w:hAnsi="Times New Roman" w:cs="Times New Roman"/>
          <w:color w:val="000000"/>
          <w:sz w:val="24"/>
          <w:szCs w:val="24"/>
        </w:rPr>
        <w:t xml:space="preserve">numbers </w:t>
      </w:r>
      <w:r w:rsidR="001F6255" w:rsidRPr="002E175A">
        <w:rPr>
          <w:rFonts w:ascii="Times New Roman" w:eastAsia="Times New Roman" w:hAnsi="Times New Roman" w:cs="Times New Roman"/>
          <w:color w:val="000000"/>
          <w:sz w:val="24"/>
          <w:szCs w:val="24"/>
        </w:rPr>
        <w:t xml:space="preserve">and </w:t>
      </w:r>
      <w:r w:rsidR="002326EC" w:rsidRPr="002E175A">
        <w:rPr>
          <w:rFonts w:ascii="Times New Roman" w:eastAsia="Times New Roman" w:hAnsi="Times New Roman" w:cs="Times New Roman"/>
          <w:color w:val="000000"/>
          <w:sz w:val="24"/>
          <w:szCs w:val="24"/>
        </w:rPr>
        <w:t xml:space="preserve">anthropogenic </w:t>
      </w:r>
      <w:r>
        <w:rPr>
          <w:rFonts w:ascii="Times New Roman" w:eastAsia="Times New Roman" w:hAnsi="Times New Roman" w:cs="Times New Roman"/>
          <w:color w:val="000000"/>
          <w:sz w:val="24"/>
          <w:szCs w:val="24"/>
        </w:rPr>
        <w:t xml:space="preserve">in-air </w:t>
      </w:r>
      <w:r w:rsidR="002326EC" w:rsidRPr="002E175A">
        <w:rPr>
          <w:rFonts w:ascii="Times New Roman" w:eastAsia="Times New Roman" w:hAnsi="Times New Roman" w:cs="Times New Roman"/>
          <w:color w:val="000000"/>
          <w:sz w:val="24"/>
          <w:szCs w:val="24"/>
        </w:rPr>
        <w:t xml:space="preserve">noise </w:t>
      </w:r>
      <w:r>
        <w:rPr>
          <w:rFonts w:ascii="Times New Roman" w:eastAsia="Times New Roman" w:hAnsi="Times New Roman" w:cs="Times New Roman"/>
          <w:color w:val="000000"/>
          <w:sz w:val="24"/>
          <w:szCs w:val="24"/>
        </w:rPr>
        <w:t xml:space="preserve">levels </w:t>
      </w:r>
      <w:r w:rsidR="00AF597F">
        <w:rPr>
          <w:rFonts w:ascii="Times New Roman" w:eastAsia="Times New Roman" w:hAnsi="Times New Roman" w:cs="Times New Roman"/>
          <w:color w:val="000000"/>
          <w:sz w:val="24"/>
          <w:szCs w:val="24"/>
        </w:rPr>
        <w:t xml:space="preserve">in </w:t>
      </w:r>
      <w:r w:rsidR="0062765D">
        <w:rPr>
          <w:rFonts w:ascii="Times New Roman" w:eastAsia="Times New Roman" w:hAnsi="Times New Roman" w:cs="Times New Roman"/>
          <w:color w:val="000000"/>
          <w:sz w:val="24"/>
          <w:szCs w:val="24"/>
        </w:rPr>
        <w:t xml:space="preserve">an area </w:t>
      </w:r>
      <w:r w:rsidR="00AF597F">
        <w:rPr>
          <w:rFonts w:ascii="Times New Roman" w:eastAsia="Times New Roman" w:hAnsi="Times New Roman" w:cs="Times New Roman"/>
          <w:color w:val="000000"/>
          <w:sz w:val="24"/>
          <w:szCs w:val="24"/>
        </w:rPr>
        <w:t>of low anthropogenic activity</w:t>
      </w:r>
      <w:r w:rsidR="008206C9">
        <w:rPr>
          <w:rFonts w:ascii="Times New Roman" w:eastAsia="Times New Roman" w:hAnsi="Times New Roman" w:cs="Times New Roman"/>
          <w:color w:val="000000"/>
          <w:sz w:val="24"/>
          <w:szCs w:val="24"/>
        </w:rPr>
        <w:t xml:space="preserve"> (the marina)</w:t>
      </w:r>
      <w:r w:rsidR="001F6255" w:rsidRPr="002E175A">
        <w:rPr>
          <w:rFonts w:ascii="Times New Roman" w:eastAsia="Times New Roman" w:hAnsi="Times New Roman" w:cs="Times New Roman"/>
          <w:color w:val="000000"/>
          <w:sz w:val="24"/>
          <w:szCs w:val="24"/>
        </w:rPr>
        <w:t xml:space="preserve">. </w:t>
      </w:r>
      <w:r w:rsidR="00791855">
        <w:rPr>
          <w:rFonts w:ascii="Times New Roman" w:eastAsia="Times New Roman" w:hAnsi="Times New Roman" w:cs="Times New Roman"/>
          <w:color w:val="000000"/>
          <w:sz w:val="24"/>
          <w:szCs w:val="24"/>
        </w:rPr>
        <w:t xml:space="preserve">At </w:t>
      </w:r>
      <w:r w:rsidR="0062765D">
        <w:rPr>
          <w:rFonts w:ascii="Times New Roman" w:eastAsia="Times New Roman" w:hAnsi="Times New Roman" w:cs="Times New Roman"/>
          <w:color w:val="000000"/>
          <w:sz w:val="24"/>
          <w:szCs w:val="24"/>
        </w:rPr>
        <w:t>a site</w:t>
      </w:r>
      <w:r w:rsidR="00791855">
        <w:rPr>
          <w:rFonts w:ascii="Times New Roman" w:eastAsia="Times New Roman" w:hAnsi="Times New Roman" w:cs="Times New Roman"/>
          <w:color w:val="000000"/>
          <w:sz w:val="24"/>
          <w:szCs w:val="24"/>
        </w:rPr>
        <w:t xml:space="preserve"> with high levels of anthropogenic activity</w:t>
      </w:r>
      <w:r w:rsidR="008206C9">
        <w:rPr>
          <w:rFonts w:ascii="Times New Roman" w:eastAsia="Times New Roman" w:hAnsi="Times New Roman" w:cs="Times New Roman"/>
          <w:color w:val="000000"/>
          <w:sz w:val="24"/>
          <w:szCs w:val="24"/>
        </w:rPr>
        <w:t xml:space="preserve"> (the waterfront),</w:t>
      </w:r>
      <w:r w:rsidR="00791855">
        <w:rPr>
          <w:rFonts w:ascii="Times New Roman" w:eastAsia="Times New Roman" w:hAnsi="Times New Roman" w:cs="Times New Roman"/>
          <w:color w:val="000000"/>
          <w:sz w:val="24"/>
          <w:szCs w:val="24"/>
        </w:rPr>
        <w:t xml:space="preserve"> we detected evidence of habituation to in-air noise levels</w:t>
      </w:r>
      <w:r w:rsidR="0062765D">
        <w:rPr>
          <w:rFonts w:ascii="Times New Roman" w:eastAsia="Times New Roman" w:hAnsi="Times New Roman" w:cs="Times New Roman"/>
          <w:color w:val="000000"/>
          <w:sz w:val="24"/>
          <w:szCs w:val="24"/>
        </w:rPr>
        <w:t>.</w:t>
      </w:r>
      <w:r w:rsidR="00791855">
        <w:rPr>
          <w:rFonts w:ascii="Times New Roman" w:eastAsia="Times New Roman" w:hAnsi="Times New Roman" w:cs="Times New Roman"/>
          <w:color w:val="000000"/>
          <w:sz w:val="24"/>
          <w:szCs w:val="24"/>
        </w:rPr>
        <w:t xml:space="preserve"> </w:t>
      </w:r>
      <w:r w:rsidR="006F771F">
        <w:rPr>
          <w:rFonts w:ascii="Times New Roman" w:eastAsia="Times New Roman" w:hAnsi="Times New Roman" w:cs="Times New Roman"/>
          <w:color w:val="000000"/>
          <w:sz w:val="24"/>
          <w:szCs w:val="24"/>
        </w:rPr>
        <w:t>It</w:t>
      </w:r>
      <w:r w:rsidR="0062765D">
        <w:rPr>
          <w:rFonts w:ascii="Times New Roman" w:eastAsia="Times New Roman" w:hAnsi="Times New Roman" w:cs="Times New Roman"/>
          <w:color w:val="000000"/>
          <w:sz w:val="24"/>
          <w:szCs w:val="24"/>
        </w:rPr>
        <w:t xml:space="preserve"> is </w:t>
      </w:r>
      <w:r w:rsidR="006F771F">
        <w:rPr>
          <w:rFonts w:ascii="Times New Roman" w:eastAsia="Times New Roman" w:hAnsi="Times New Roman" w:cs="Times New Roman"/>
          <w:color w:val="000000"/>
          <w:sz w:val="24"/>
          <w:szCs w:val="24"/>
        </w:rPr>
        <w:t xml:space="preserve">currently </w:t>
      </w:r>
      <w:r w:rsidR="0062765D">
        <w:rPr>
          <w:rFonts w:ascii="Times New Roman" w:eastAsia="Times New Roman" w:hAnsi="Times New Roman" w:cs="Times New Roman"/>
          <w:color w:val="000000"/>
          <w:sz w:val="24"/>
          <w:szCs w:val="24"/>
        </w:rPr>
        <w:t>un</w:t>
      </w:r>
      <w:r w:rsidR="006F771F">
        <w:rPr>
          <w:rFonts w:ascii="Times New Roman" w:eastAsia="Times New Roman" w:hAnsi="Times New Roman" w:cs="Times New Roman"/>
          <w:color w:val="000000"/>
          <w:sz w:val="24"/>
          <w:szCs w:val="24"/>
        </w:rPr>
        <w:t>known</w:t>
      </w:r>
      <w:r w:rsidR="0062765D">
        <w:rPr>
          <w:rFonts w:ascii="Times New Roman" w:eastAsia="Times New Roman" w:hAnsi="Times New Roman" w:cs="Times New Roman"/>
          <w:color w:val="000000"/>
          <w:sz w:val="24"/>
          <w:szCs w:val="24"/>
        </w:rPr>
        <w:t xml:space="preserve"> if sea</w:t>
      </w:r>
      <w:r w:rsidR="008206C9">
        <w:rPr>
          <w:rFonts w:ascii="Times New Roman" w:eastAsia="Times New Roman" w:hAnsi="Times New Roman" w:cs="Times New Roman"/>
          <w:color w:val="000000"/>
          <w:sz w:val="24"/>
          <w:szCs w:val="24"/>
        </w:rPr>
        <w:t>ls</w:t>
      </w:r>
      <w:r w:rsidR="0062765D">
        <w:rPr>
          <w:rFonts w:ascii="Times New Roman" w:eastAsia="Times New Roman" w:hAnsi="Times New Roman" w:cs="Times New Roman"/>
          <w:color w:val="000000"/>
          <w:sz w:val="24"/>
          <w:szCs w:val="24"/>
        </w:rPr>
        <w:t xml:space="preserve"> at the waterfront still haul-out more at night than during the day</w:t>
      </w:r>
      <w:r w:rsidR="006F771F">
        <w:rPr>
          <w:rFonts w:ascii="Times New Roman" w:eastAsia="Times New Roman" w:hAnsi="Times New Roman" w:cs="Times New Roman"/>
          <w:color w:val="000000"/>
          <w:sz w:val="24"/>
          <w:szCs w:val="24"/>
        </w:rPr>
        <w:t>. However</w:t>
      </w:r>
      <w:r w:rsidR="0062765D">
        <w:rPr>
          <w:rFonts w:ascii="Times New Roman" w:eastAsia="Times New Roman" w:hAnsi="Times New Roman" w:cs="Times New Roman"/>
          <w:color w:val="000000"/>
          <w:sz w:val="24"/>
          <w:szCs w:val="24"/>
        </w:rPr>
        <w:t xml:space="preserve">, our results </w:t>
      </w:r>
      <w:r w:rsidR="006F771F">
        <w:rPr>
          <w:rFonts w:ascii="Times New Roman" w:eastAsia="Times New Roman" w:hAnsi="Times New Roman" w:cs="Times New Roman"/>
          <w:color w:val="000000"/>
          <w:sz w:val="24"/>
          <w:szCs w:val="24"/>
        </w:rPr>
        <w:t>provide evidence that harbor</w:t>
      </w:r>
      <w:r w:rsidR="0062765D">
        <w:rPr>
          <w:rFonts w:ascii="Times New Roman" w:eastAsia="Times New Roman" w:hAnsi="Times New Roman" w:cs="Times New Roman"/>
          <w:color w:val="000000"/>
          <w:sz w:val="24"/>
          <w:szCs w:val="24"/>
        </w:rPr>
        <w:t xml:space="preserve"> seals </w:t>
      </w:r>
      <w:r w:rsidR="001A00D7">
        <w:rPr>
          <w:rFonts w:ascii="Times New Roman" w:eastAsia="Times New Roman" w:hAnsi="Times New Roman" w:cs="Times New Roman"/>
          <w:color w:val="000000"/>
          <w:sz w:val="24"/>
          <w:szCs w:val="24"/>
        </w:rPr>
        <w:t xml:space="preserve">vary their response over time </w:t>
      </w:r>
      <w:r w:rsidR="006F771F">
        <w:rPr>
          <w:rFonts w:ascii="Times New Roman" w:eastAsia="Times New Roman" w:hAnsi="Times New Roman" w:cs="Times New Roman"/>
          <w:color w:val="000000"/>
          <w:sz w:val="24"/>
          <w:szCs w:val="24"/>
        </w:rPr>
        <w:t xml:space="preserve">at </w:t>
      </w:r>
      <w:r w:rsidR="006F771F">
        <w:rPr>
          <w:rFonts w:ascii="Times New Roman" w:eastAsia="Times New Roman" w:hAnsi="Times New Roman" w:cs="Times New Roman"/>
          <w:color w:val="000000"/>
          <w:sz w:val="24"/>
          <w:szCs w:val="24"/>
        </w:rPr>
        <w:lastRenderedPageBreak/>
        <w:t xml:space="preserve">sites with high levels of human activity. </w:t>
      </w:r>
      <w:r w:rsidR="003B0241" w:rsidRPr="003B0241">
        <w:rPr>
          <w:rFonts w:ascii="Times New Roman" w:eastAsia="Times New Roman" w:hAnsi="Times New Roman" w:cs="Times New Roman"/>
          <w:color w:val="000000"/>
          <w:sz w:val="24"/>
          <w:szCs w:val="24"/>
        </w:rPr>
        <w:t xml:space="preserve">These findings </w:t>
      </w:r>
      <w:r w:rsidR="003B0241">
        <w:rPr>
          <w:rFonts w:ascii="Times New Roman" w:eastAsia="Times New Roman" w:hAnsi="Times New Roman" w:cs="Times New Roman"/>
          <w:color w:val="000000"/>
          <w:sz w:val="24"/>
          <w:szCs w:val="24"/>
        </w:rPr>
        <w:t>guide the development of</w:t>
      </w:r>
      <w:r w:rsidR="003B0241" w:rsidRPr="003B0241">
        <w:rPr>
          <w:rFonts w:ascii="Times New Roman" w:eastAsia="Times New Roman" w:hAnsi="Times New Roman" w:cs="Times New Roman"/>
          <w:color w:val="000000"/>
          <w:sz w:val="24"/>
          <w:szCs w:val="24"/>
        </w:rPr>
        <w:t xml:space="preserve"> flexible </w:t>
      </w:r>
      <w:r w:rsidR="003B0241">
        <w:rPr>
          <w:rFonts w:ascii="Times New Roman" w:eastAsia="Times New Roman" w:hAnsi="Times New Roman" w:cs="Times New Roman"/>
          <w:color w:val="000000"/>
          <w:sz w:val="24"/>
          <w:szCs w:val="24"/>
        </w:rPr>
        <w:t xml:space="preserve">sound </w:t>
      </w:r>
      <w:r w:rsidR="003B0241" w:rsidRPr="003B0241">
        <w:rPr>
          <w:rFonts w:ascii="Times New Roman" w:eastAsia="Times New Roman" w:hAnsi="Times New Roman" w:cs="Times New Roman"/>
          <w:color w:val="000000"/>
          <w:sz w:val="24"/>
          <w:szCs w:val="24"/>
        </w:rPr>
        <w:t xml:space="preserve">buffer </w:t>
      </w:r>
      <w:r w:rsidR="00057C06">
        <w:rPr>
          <w:rFonts w:ascii="Times New Roman" w:eastAsia="Times New Roman" w:hAnsi="Times New Roman" w:cs="Times New Roman"/>
          <w:color w:val="000000"/>
          <w:sz w:val="24"/>
          <w:szCs w:val="24"/>
        </w:rPr>
        <w:t>designs</w:t>
      </w:r>
      <w:r w:rsidR="00057C06" w:rsidRPr="003B0241">
        <w:rPr>
          <w:rFonts w:ascii="Times New Roman" w:eastAsia="Times New Roman" w:hAnsi="Times New Roman" w:cs="Times New Roman"/>
          <w:color w:val="000000"/>
          <w:sz w:val="24"/>
          <w:szCs w:val="24"/>
        </w:rPr>
        <w:t xml:space="preserve"> </w:t>
      </w:r>
      <w:r w:rsidR="00057C06">
        <w:rPr>
          <w:rFonts w:ascii="Times New Roman" w:eastAsia="Times New Roman" w:hAnsi="Times New Roman" w:cs="Times New Roman"/>
          <w:color w:val="000000"/>
          <w:sz w:val="24"/>
          <w:szCs w:val="24"/>
        </w:rPr>
        <w:t>formulated</w:t>
      </w:r>
      <w:r w:rsidR="00057C06" w:rsidRPr="003B0241">
        <w:rPr>
          <w:rFonts w:ascii="Times New Roman" w:eastAsia="Times New Roman" w:hAnsi="Times New Roman" w:cs="Times New Roman"/>
          <w:color w:val="000000"/>
          <w:sz w:val="24"/>
          <w:szCs w:val="24"/>
        </w:rPr>
        <w:t xml:space="preserve"> </w:t>
      </w:r>
      <w:r w:rsidR="003B0241" w:rsidRPr="003B0241">
        <w:rPr>
          <w:rFonts w:ascii="Times New Roman" w:eastAsia="Times New Roman" w:hAnsi="Times New Roman" w:cs="Times New Roman"/>
          <w:color w:val="000000"/>
          <w:sz w:val="24"/>
          <w:szCs w:val="24"/>
        </w:rPr>
        <w:t>to the level of human activity</w:t>
      </w:r>
      <w:r w:rsidR="003B0241">
        <w:rPr>
          <w:rFonts w:ascii="Times New Roman" w:eastAsia="Times New Roman" w:hAnsi="Times New Roman" w:cs="Times New Roman"/>
          <w:color w:val="000000"/>
          <w:sz w:val="24"/>
          <w:szCs w:val="24"/>
        </w:rPr>
        <w:t xml:space="preserve"> in </w:t>
      </w:r>
      <w:r w:rsidR="007F121F">
        <w:rPr>
          <w:rFonts w:ascii="Times New Roman" w:eastAsia="Times New Roman" w:hAnsi="Times New Roman" w:cs="Times New Roman"/>
          <w:color w:val="000000"/>
          <w:sz w:val="24"/>
          <w:szCs w:val="24"/>
        </w:rPr>
        <w:t xml:space="preserve">pinniped </w:t>
      </w:r>
      <w:r w:rsidR="003B0241">
        <w:rPr>
          <w:rFonts w:ascii="Times New Roman" w:eastAsia="Times New Roman" w:hAnsi="Times New Roman" w:cs="Times New Roman"/>
          <w:color w:val="000000"/>
          <w:sz w:val="24"/>
          <w:szCs w:val="24"/>
        </w:rPr>
        <w:t xml:space="preserve">haul-out areas. </w:t>
      </w:r>
    </w:p>
    <w:p w14:paraId="6DDD0C77" w14:textId="77777777" w:rsidR="0078784C" w:rsidRDefault="0078784C" w:rsidP="00553762">
      <w:pPr>
        <w:pStyle w:val="NormalWeb"/>
        <w:spacing w:before="0" w:beforeAutospacing="0" w:after="0" w:afterAutospacing="0" w:line="480" w:lineRule="auto"/>
        <w:textAlignment w:val="baseline"/>
        <w:rPr>
          <w:b/>
          <w:bCs/>
        </w:rPr>
      </w:pPr>
    </w:p>
    <w:p w14:paraId="053F0E5B" w14:textId="5E1BDC3E" w:rsidR="002930F9" w:rsidRPr="002E175A" w:rsidRDefault="002930F9" w:rsidP="00553762">
      <w:pPr>
        <w:pStyle w:val="NormalWeb"/>
        <w:spacing w:before="0" w:beforeAutospacing="0" w:after="0" w:afterAutospacing="0" w:line="480" w:lineRule="auto"/>
        <w:textAlignment w:val="baseline"/>
        <w:rPr>
          <w:b/>
          <w:bCs/>
        </w:rPr>
      </w:pPr>
      <w:r w:rsidRPr="002E175A">
        <w:rPr>
          <w:b/>
          <w:bCs/>
        </w:rPr>
        <w:t>Acknowledgements</w:t>
      </w:r>
    </w:p>
    <w:p w14:paraId="5D1B4CF4" w14:textId="417075F4" w:rsidR="00BE0D64" w:rsidRPr="00985AA6" w:rsidRDefault="000673EC" w:rsidP="00903A5D">
      <w:pPr>
        <w:pStyle w:val="NormalWeb"/>
        <w:spacing w:before="0" w:beforeAutospacing="0" w:after="0" w:afterAutospacing="0" w:line="480" w:lineRule="auto"/>
        <w:ind w:firstLine="360"/>
        <w:textAlignment w:val="baseline"/>
      </w:pPr>
      <w:r>
        <w:t>We</w:t>
      </w:r>
      <w:r w:rsidR="006E0348">
        <w:t xml:space="preserve"> </w:t>
      </w:r>
      <w:r w:rsidR="00F94985">
        <w:t xml:space="preserve">thank </w:t>
      </w:r>
      <w:r w:rsidR="00510A89">
        <w:t xml:space="preserve">P. Thut for providing logistical support, and </w:t>
      </w:r>
      <w:r w:rsidR="00F94985">
        <w:t>K</w:t>
      </w:r>
      <w:r w:rsidR="00510A89">
        <w:t xml:space="preserve">. </w:t>
      </w:r>
      <w:r w:rsidR="0057062C" w:rsidRPr="0057062C">
        <w:t>Baumgarten</w:t>
      </w:r>
      <w:r w:rsidR="0057062C">
        <w:t xml:space="preserve"> and the Port of Bellingham for </w:t>
      </w:r>
      <w:r w:rsidR="005F19F5">
        <w:t xml:space="preserve">providing </w:t>
      </w:r>
      <w:r w:rsidR="001E1EF6">
        <w:t>access</w:t>
      </w:r>
      <w:r w:rsidR="005F19F5">
        <w:t xml:space="preserve"> to</w:t>
      </w:r>
      <w:r w:rsidR="006E0348">
        <w:t xml:space="preserve"> </w:t>
      </w:r>
      <w:r w:rsidR="0057062C">
        <w:t xml:space="preserve">the Bellingham waterfront site. </w:t>
      </w:r>
      <w:r w:rsidR="006E0348">
        <w:t xml:space="preserve">We also thank the </w:t>
      </w:r>
      <w:r w:rsidR="002C4A99">
        <w:t>many</w:t>
      </w:r>
      <w:r w:rsidR="0057062C">
        <w:t xml:space="preserve"> </w:t>
      </w:r>
      <w:r w:rsidR="002C4A99">
        <w:t>undergraduate students</w:t>
      </w:r>
      <w:r w:rsidR="006E0348">
        <w:t xml:space="preserve"> </w:t>
      </w:r>
      <w:r w:rsidR="0057062C">
        <w:t xml:space="preserve">in the Marine Mammal Ecology Lab </w:t>
      </w:r>
      <w:r>
        <w:t xml:space="preserve">at Western Washington University </w:t>
      </w:r>
      <w:r w:rsidR="006E0348">
        <w:t xml:space="preserve">that made </w:t>
      </w:r>
      <w:r w:rsidR="0057062C">
        <w:t>detailed observations every week</w:t>
      </w:r>
      <w:r w:rsidR="006E0348">
        <w:t xml:space="preserve">. </w:t>
      </w:r>
    </w:p>
    <w:p w14:paraId="19432F62" w14:textId="105B6CEB" w:rsidR="004B3897" w:rsidRDefault="004B3897" w:rsidP="00553762">
      <w:pPr>
        <w:pStyle w:val="NormalWeb"/>
        <w:spacing w:before="0" w:beforeAutospacing="0" w:after="0" w:afterAutospacing="0" w:line="480" w:lineRule="auto"/>
        <w:textAlignment w:val="baseline"/>
        <w:rPr>
          <w:b/>
          <w:bCs/>
          <w:color w:val="000000"/>
        </w:rPr>
      </w:pPr>
    </w:p>
    <w:p w14:paraId="3835F360" w14:textId="4DAD701C"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Data availability</w:t>
      </w:r>
    </w:p>
    <w:p w14:paraId="2233F643" w14:textId="0588EE5A"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 xml:space="preserve">The data generated and analyzed during this study are available </w:t>
      </w:r>
      <w:r w:rsidR="007C1D6A">
        <w:rPr>
          <w:color w:val="000000"/>
        </w:rPr>
        <w:t>on the harbor-seal GitHub repository (</w:t>
      </w:r>
      <w:r w:rsidR="007C1D6A" w:rsidRPr="007C1D6A">
        <w:rPr>
          <w:color w:val="000000"/>
        </w:rPr>
        <w:t>https://github.com/bankheak/harbor-seal</w:t>
      </w:r>
      <w:r w:rsidR="007C1D6A">
        <w:rPr>
          <w:color w:val="000000"/>
        </w:rPr>
        <w:t>).</w:t>
      </w:r>
    </w:p>
    <w:p w14:paraId="587AE560" w14:textId="77777777" w:rsidR="00E8357F" w:rsidRPr="0003153B" w:rsidRDefault="00E8357F" w:rsidP="00E8357F">
      <w:pPr>
        <w:pStyle w:val="NormalWeb"/>
        <w:spacing w:before="0" w:beforeAutospacing="0" w:after="0" w:afterAutospacing="0" w:line="480" w:lineRule="auto"/>
        <w:textAlignment w:val="baseline"/>
        <w:rPr>
          <w:color w:val="000000"/>
        </w:rPr>
      </w:pPr>
    </w:p>
    <w:p w14:paraId="6D671383" w14:textId="77777777" w:rsidR="00A37DC5" w:rsidRDefault="00A37DC5" w:rsidP="00553762">
      <w:pPr>
        <w:pStyle w:val="NormalWeb"/>
        <w:spacing w:before="0" w:beforeAutospacing="0" w:after="0" w:afterAutospacing="0" w:line="480" w:lineRule="auto"/>
        <w:textAlignment w:val="baseline"/>
        <w:rPr>
          <w:b/>
          <w:bCs/>
          <w:color w:val="000000"/>
        </w:rPr>
      </w:pPr>
      <w:r w:rsidRPr="00A37DC5">
        <w:rPr>
          <w:b/>
          <w:bCs/>
          <w:color w:val="000000"/>
        </w:rPr>
        <w:t>Author information</w:t>
      </w:r>
    </w:p>
    <w:p w14:paraId="64503517" w14:textId="3FF227D0" w:rsidR="00F63B1E" w:rsidRDefault="00A37DC5" w:rsidP="00553762">
      <w:pPr>
        <w:pStyle w:val="NormalWeb"/>
        <w:spacing w:before="0" w:beforeAutospacing="0" w:after="0" w:afterAutospacing="0" w:line="480" w:lineRule="auto"/>
        <w:textAlignment w:val="baseline"/>
        <w:rPr>
          <w:color w:val="000000"/>
        </w:rPr>
      </w:pPr>
      <w:r w:rsidRPr="008C5B7C">
        <w:rPr>
          <w:color w:val="000000"/>
        </w:rPr>
        <w:t>Author ORCIDs</w:t>
      </w:r>
    </w:p>
    <w:p w14:paraId="47EE39B1" w14:textId="570304D2" w:rsidR="00C02C09" w:rsidRDefault="00C02C09" w:rsidP="00553762">
      <w:pPr>
        <w:pStyle w:val="NormalWeb"/>
        <w:spacing w:before="0" w:beforeAutospacing="0" w:after="0" w:afterAutospacing="0" w:line="480" w:lineRule="auto"/>
        <w:textAlignment w:val="baseline"/>
        <w:rPr>
          <w:color w:val="000000"/>
        </w:rPr>
      </w:pPr>
      <w:r>
        <w:rPr>
          <w:color w:val="000000"/>
        </w:rPr>
        <w:t xml:space="preserve">Kyra Bankhead </w:t>
      </w:r>
      <w:r w:rsidRPr="00C02C09">
        <w:rPr>
          <w:color w:val="000000"/>
        </w:rPr>
        <w:t>https://orcid.org/0000-0002-5194-2802</w:t>
      </w:r>
    </w:p>
    <w:p w14:paraId="074BEF45" w14:textId="01581D4D" w:rsidR="00F63B1E" w:rsidRPr="00415FB5" w:rsidRDefault="00F63B1E" w:rsidP="00553762">
      <w:pPr>
        <w:pStyle w:val="NormalWeb"/>
        <w:spacing w:before="0" w:beforeAutospacing="0" w:after="0" w:afterAutospacing="0" w:line="480" w:lineRule="auto"/>
        <w:textAlignment w:val="baseline"/>
        <w:rPr>
          <w:color w:val="000000"/>
          <w:lang w:val="es-MX"/>
        </w:rPr>
      </w:pPr>
      <w:r w:rsidRPr="00415FB5">
        <w:rPr>
          <w:color w:val="000000"/>
          <w:lang w:val="es-MX"/>
        </w:rPr>
        <w:t xml:space="preserve">Alejandro Acevedo-Gutiérrez </w:t>
      </w:r>
      <w:r w:rsidR="00611BA5" w:rsidRPr="00415FB5">
        <w:rPr>
          <w:color w:val="000000"/>
          <w:lang w:val="es-MX"/>
        </w:rPr>
        <w:t>https://orcid.org/0000-0002-9128-826X</w:t>
      </w:r>
    </w:p>
    <w:p w14:paraId="4D7829DE" w14:textId="77777777" w:rsidR="00F63B1E" w:rsidRPr="00415FB5" w:rsidRDefault="00F63B1E" w:rsidP="00553762">
      <w:pPr>
        <w:pStyle w:val="NormalWeb"/>
        <w:spacing w:before="0" w:beforeAutospacing="0" w:after="0" w:afterAutospacing="0" w:line="480" w:lineRule="auto"/>
        <w:textAlignment w:val="baseline"/>
        <w:rPr>
          <w:color w:val="000000"/>
          <w:lang w:val="es-MX"/>
        </w:rPr>
      </w:pPr>
    </w:p>
    <w:p w14:paraId="746DD0F6" w14:textId="56386B45" w:rsidR="00F63B1E" w:rsidRDefault="00A37DC5" w:rsidP="00553762">
      <w:pPr>
        <w:pStyle w:val="NormalWeb"/>
        <w:spacing w:before="0" w:beforeAutospacing="0" w:after="0" w:afterAutospacing="0" w:line="480" w:lineRule="auto"/>
        <w:textAlignment w:val="baseline"/>
        <w:rPr>
          <w:color w:val="000000"/>
        </w:rPr>
      </w:pPr>
      <w:r w:rsidRPr="008C5B7C">
        <w:rPr>
          <w:color w:val="000000"/>
        </w:rPr>
        <w:t>Competing interests</w:t>
      </w:r>
    </w:p>
    <w:p w14:paraId="224BABDA" w14:textId="120C3FA1" w:rsidR="00F63B1E" w:rsidRDefault="00A37DC5" w:rsidP="00553762">
      <w:pPr>
        <w:pStyle w:val="NormalWeb"/>
        <w:spacing w:before="0" w:beforeAutospacing="0" w:after="0" w:afterAutospacing="0" w:line="480" w:lineRule="auto"/>
        <w:textAlignment w:val="baseline"/>
        <w:rPr>
          <w:color w:val="000000"/>
        </w:rPr>
      </w:pPr>
      <w:r w:rsidRPr="008C5B7C">
        <w:rPr>
          <w:color w:val="000000"/>
        </w:rPr>
        <w:t>The authors declare no competing interests.</w:t>
      </w:r>
    </w:p>
    <w:p w14:paraId="7AF1B83C" w14:textId="77777777" w:rsidR="00F63B1E" w:rsidRDefault="00F63B1E" w:rsidP="00553762">
      <w:pPr>
        <w:pStyle w:val="NormalWeb"/>
        <w:spacing w:before="0" w:beforeAutospacing="0" w:after="0" w:afterAutospacing="0" w:line="480" w:lineRule="auto"/>
        <w:textAlignment w:val="baseline"/>
        <w:rPr>
          <w:color w:val="000000"/>
        </w:rPr>
      </w:pPr>
    </w:p>
    <w:p w14:paraId="20C6FA8E" w14:textId="77777777" w:rsidR="00F63B1E" w:rsidRDefault="00A37DC5" w:rsidP="00553762">
      <w:pPr>
        <w:pStyle w:val="NormalWeb"/>
        <w:spacing w:before="0" w:beforeAutospacing="0" w:after="0" w:afterAutospacing="0" w:line="480" w:lineRule="auto"/>
        <w:textAlignment w:val="baseline"/>
        <w:rPr>
          <w:color w:val="000000"/>
        </w:rPr>
      </w:pPr>
      <w:r w:rsidRPr="008C5B7C">
        <w:rPr>
          <w:color w:val="000000"/>
        </w:rPr>
        <w:t>Funding information</w:t>
      </w:r>
    </w:p>
    <w:p w14:paraId="6C9BCBAC" w14:textId="4FA68A4F" w:rsidR="00A37DC5" w:rsidRPr="008C5B7C" w:rsidRDefault="00A37DC5" w:rsidP="00553762">
      <w:pPr>
        <w:pStyle w:val="NormalWeb"/>
        <w:spacing w:before="0" w:beforeAutospacing="0" w:after="0" w:afterAutospacing="0" w:line="480" w:lineRule="auto"/>
        <w:textAlignment w:val="baseline"/>
        <w:rPr>
          <w:color w:val="000000"/>
        </w:rPr>
      </w:pPr>
      <w:r w:rsidRPr="008C5B7C">
        <w:rPr>
          <w:color w:val="000000"/>
        </w:rPr>
        <w:lastRenderedPageBreak/>
        <w:t xml:space="preserve">The </w:t>
      </w:r>
      <w:r w:rsidR="00F573D7">
        <w:rPr>
          <w:color w:val="000000"/>
        </w:rPr>
        <w:t xml:space="preserve">Biology Department at Western Washington University and the </w:t>
      </w:r>
      <w:r w:rsidR="00F573D7">
        <w:t>Francis and Alfred Baker Memorial Grant Scholarship supported K. Bankhead.</w:t>
      </w:r>
    </w:p>
    <w:p w14:paraId="43D16992" w14:textId="3D781F97" w:rsidR="0027030C" w:rsidRPr="007128F6" w:rsidRDefault="0027030C" w:rsidP="007128F6">
      <w:pPr>
        <w:pStyle w:val="NormalWeb"/>
        <w:spacing w:before="0" w:beforeAutospacing="0" w:after="0" w:afterAutospacing="0" w:line="480" w:lineRule="auto"/>
        <w:textAlignment w:val="baseline"/>
        <w:rPr>
          <w:color w:val="000000"/>
        </w:rPr>
      </w:pPr>
    </w:p>
    <w:p w14:paraId="0ED31C7D" w14:textId="77777777" w:rsidR="007128F6" w:rsidRPr="007128F6" w:rsidRDefault="007128F6" w:rsidP="007128F6">
      <w:pPr>
        <w:autoSpaceDE w:val="0"/>
        <w:autoSpaceDN w:val="0"/>
        <w:adjustRightInd w:val="0"/>
        <w:spacing w:after="0" w:line="480" w:lineRule="auto"/>
        <w:rPr>
          <w:rFonts w:ascii="Times New Roman" w:eastAsia="Corbel-Bold" w:hAnsi="Times New Roman" w:cs="Times New Roman"/>
          <w:sz w:val="24"/>
          <w:szCs w:val="24"/>
        </w:rPr>
      </w:pPr>
      <w:r w:rsidRPr="007128F6">
        <w:rPr>
          <w:rFonts w:ascii="Times New Roman" w:eastAsia="Corbel-Bold" w:hAnsi="Times New Roman" w:cs="Times New Roman"/>
          <w:sz w:val="24"/>
          <w:szCs w:val="24"/>
        </w:rPr>
        <w:t>Author contributions</w:t>
      </w:r>
    </w:p>
    <w:p w14:paraId="290B59AC" w14:textId="1C3FBF2C" w:rsidR="007128F6" w:rsidRPr="007128F6" w:rsidRDefault="002C35B1" w:rsidP="002C35B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K.B, W.H.-G., and A.A.-G. </w:t>
      </w:r>
      <w:r w:rsidR="007128F6" w:rsidRPr="007128F6">
        <w:rPr>
          <w:rFonts w:ascii="Times New Roman" w:hAnsi="Times New Roman" w:cs="Times New Roman"/>
          <w:sz w:val="24"/>
          <w:szCs w:val="24"/>
        </w:rPr>
        <w:t>contributed to project design</w:t>
      </w:r>
      <w:r>
        <w:rPr>
          <w:rFonts w:ascii="Times New Roman" w:hAnsi="Times New Roman" w:cs="Times New Roman"/>
          <w:sz w:val="24"/>
          <w:szCs w:val="24"/>
        </w:rPr>
        <w:t>. K.B. collected the data</w:t>
      </w:r>
      <w:r w:rsidR="007128F6" w:rsidRPr="007128F6">
        <w:rPr>
          <w:rFonts w:ascii="Times New Roman" w:hAnsi="Times New Roman" w:cs="Times New Roman"/>
          <w:sz w:val="24"/>
          <w:szCs w:val="24"/>
        </w:rPr>
        <w:t xml:space="preserve">. G.F. </w:t>
      </w:r>
      <w:r>
        <w:rPr>
          <w:rFonts w:ascii="Times New Roman" w:hAnsi="Times New Roman" w:cs="Times New Roman"/>
          <w:sz w:val="24"/>
          <w:szCs w:val="24"/>
        </w:rPr>
        <w:t xml:space="preserve">and K.B. </w:t>
      </w:r>
      <w:r w:rsidR="007128F6" w:rsidRPr="007128F6">
        <w:rPr>
          <w:rFonts w:ascii="Times New Roman" w:hAnsi="Times New Roman" w:cs="Times New Roman"/>
          <w:sz w:val="24"/>
          <w:szCs w:val="24"/>
        </w:rPr>
        <w:t>conducted data analysis</w:t>
      </w:r>
      <w:r>
        <w:rPr>
          <w:rFonts w:ascii="Times New Roman" w:hAnsi="Times New Roman" w:cs="Times New Roman"/>
          <w:sz w:val="24"/>
          <w:szCs w:val="24"/>
        </w:rPr>
        <w:t>.</w:t>
      </w:r>
      <w:r w:rsidR="007128F6" w:rsidRPr="007128F6">
        <w:rPr>
          <w:rFonts w:ascii="Times New Roman" w:hAnsi="Times New Roman" w:cs="Times New Roman"/>
          <w:sz w:val="24"/>
          <w:szCs w:val="24"/>
        </w:rPr>
        <w:t xml:space="preserve"> </w:t>
      </w:r>
      <w:r>
        <w:rPr>
          <w:rFonts w:ascii="Times New Roman" w:hAnsi="Times New Roman" w:cs="Times New Roman"/>
          <w:sz w:val="24"/>
          <w:szCs w:val="24"/>
        </w:rPr>
        <w:t>K.B. and A.A.-G. were</w:t>
      </w:r>
      <w:r w:rsidR="007128F6" w:rsidRPr="007128F6">
        <w:rPr>
          <w:rFonts w:ascii="Times New Roman" w:hAnsi="Times New Roman" w:cs="Times New Roman"/>
          <w:sz w:val="24"/>
          <w:szCs w:val="24"/>
        </w:rPr>
        <w:t xml:space="preserve"> the primary writer</w:t>
      </w:r>
      <w:r>
        <w:rPr>
          <w:rFonts w:ascii="Times New Roman" w:hAnsi="Times New Roman" w:cs="Times New Roman"/>
          <w:sz w:val="24"/>
          <w:szCs w:val="24"/>
        </w:rPr>
        <w:t>s</w:t>
      </w:r>
      <w:r w:rsidR="007128F6" w:rsidRPr="007128F6">
        <w:rPr>
          <w:rFonts w:ascii="Times New Roman" w:hAnsi="Times New Roman" w:cs="Times New Roman"/>
          <w:sz w:val="24"/>
          <w:szCs w:val="24"/>
        </w:rPr>
        <w:t xml:space="preserve"> of the manuscript, and all other authors assisted in editing the manuscript.</w:t>
      </w:r>
    </w:p>
    <w:p w14:paraId="3ACCF9AB" w14:textId="77777777" w:rsidR="0027030C" w:rsidRPr="009C075D" w:rsidRDefault="0027030C" w:rsidP="00553762">
      <w:pPr>
        <w:pStyle w:val="NormalWeb"/>
        <w:spacing w:before="0" w:beforeAutospacing="0" w:after="0" w:afterAutospacing="0" w:line="480" w:lineRule="auto"/>
        <w:textAlignment w:val="baseline"/>
        <w:rPr>
          <w:b/>
          <w:bCs/>
          <w:color w:val="000000"/>
        </w:rPr>
      </w:pPr>
    </w:p>
    <w:p w14:paraId="15632CCC" w14:textId="42686A90" w:rsidR="002007AD" w:rsidRPr="002E175A" w:rsidRDefault="00D818C4" w:rsidP="00553762">
      <w:pPr>
        <w:pStyle w:val="NormalWeb"/>
        <w:spacing w:before="0" w:beforeAutospacing="0" w:after="0" w:afterAutospacing="0" w:line="480" w:lineRule="auto"/>
        <w:textAlignment w:val="baseline"/>
        <w:rPr>
          <w:b/>
          <w:bCs/>
          <w:color w:val="000000"/>
          <w:lang w:val="es-US"/>
        </w:rPr>
      </w:pPr>
      <w:r w:rsidRPr="002E175A">
        <w:rPr>
          <w:b/>
          <w:bCs/>
          <w:color w:val="000000"/>
          <w:lang w:val="es-US"/>
        </w:rPr>
        <w:t>References</w:t>
      </w:r>
    </w:p>
    <w:p w14:paraId="5366F6A7" w14:textId="37F4F316" w:rsidR="00EA257D" w:rsidRDefault="002007AD" w:rsidP="00EA257D">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lang w:val="es-US"/>
        </w:rPr>
        <w:t>Acevedo-Gutiérrez</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A</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w:t>
      </w:r>
      <w:r w:rsidR="00BE37D2">
        <w:rPr>
          <w:rFonts w:ascii="Times New Roman" w:eastAsia="Times New Roman" w:hAnsi="Times New Roman" w:cs="Times New Roman"/>
          <w:sz w:val="24"/>
          <w:szCs w:val="24"/>
          <w:lang w:val="es-US"/>
        </w:rPr>
        <w:t xml:space="preserve">and </w:t>
      </w:r>
      <w:r w:rsidRPr="002E175A">
        <w:rPr>
          <w:rFonts w:ascii="Times New Roman" w:eastAsia="Times New Roman" w:hAnsi="Times New Roman" w:cs="Times New Roman"/>
          <w:sz w:val="24"/>
          <w:szCs w:val="24"/>
          <w:lang w:val="es-US"/>
        </w:rPr>
        <w:t>Cendejas-Zarelli</w:t>
      </w:r>
      <w:r w:rsidR="00655AFF">
        <w:rPr>
          <w:rFonts w:ascii="Times New Roman" w:eastAsia="Times New Roman" w:hAnsi="Times New Roman" w:cs="Times New Roman"/>
          <w:sz w:val="24"/>
          <w:szCs w:val="24"/>
          <w:lang w:val="es-US"/>
        </w:rPr>
        <w:t>,</w:t>
      </w:r>
      <w:r w:rsidR="00FB7C45" w:rsidRPr="002E175A">
        <w:rPr>
          <w:rFonts w:ascii="Times New Roman" w:eastAsia="Times New Roman" w:hAnsi="Times New Roman" w:cs="Times New Roman"/>
          <w:sz w:val="24"/>
          <w:szCs w:val="24"/>
          <w:lang w:val="es-US"/>
        </w:rPr>
        <w:t xml:space="preserve"> </w:t>
      </w:r>
      <w:r w:rsidRPr="002E175A">
        <w:rPr>
          <w:rFonts w:ascii="Times New Roman" w:eastAsia="Times New Roman" w:hAnsi="Times New Roman" w:cs="Times New Roman"/>
          <w:sz w:val="24"/>
          <w:szCs w:val="24"/>
          <w:lang w:val="es-US"/>
        </w:rPr>
        <w:t xml:space="preserve">S. 2011. </w:t>
      </w:r>
      <w:r w:rsidRPr="002E175A">
        <w:rPr>
          <w:rFonts w:ascii="Times New Roman" w:eastAsia="Times New Roman" w:hAnsi="Times New Roman" w:cs="Times New Roman"/>
          <w:sz w:val="24"/>
          <w:szCs w:val="24"/>
        </w:rPr>
        <w:t xml:space="preserve">Nocturnal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aul-</w:t>
      </w:r>
      <w:r w:rsidR="00FB7C45" w:rsidRPr="002E175A">
        <w:rPr>
          <w:rFonts w:ascii="Times New Roman" w:eastAsia="Times New Roman" w:hAnsi="Times New Roman" w:cs="Times New Roman"/>
          <w:sz w:val="24"/>
          <w:szCs w:val="24"/>
        </w:rPr>
        <w:t>o</w:t>
      </w:r>
      <w:r w:rsidRPr="002E175A">
        <w:rPr>
          <w:rFonts w:ascii="Times New Roman" w:eastAsia="Times New Roman" w:hAnsi="Times New Roman" w:cs="Times New Roman"/>
          <w:sz w:val="24"/>
          <w:szCs w:val="24"/>
        </w:rPr>
        <w:t xml:space="preserve">ut </w:t>
      </w:r>
      <w:r w:rsidR="00FB7C45" w:rsidRPr="002E175A">
        <w:rPr>
          <w:rFonts w:ascii="Times New Roman" w:eastAsia="Times New Roman" w:hAnsi="Times New Roman" w:cs="Times New Roman"/>
          <w:sz w:val="24"/>
          <w:szCs w:val="24"/>
        </w:rPr>
        <w:t>p</w:t>
      </w:r>
      <w:r w:rsidRPr="002E175A">
        <w:rPr>
          <w:rFonts w:ascii="Times New Roman" w:eastAsia="Times New Roman" w:hAnsi="Times New Roman" w:cs="Times New Roman"/>
          <w:sz w:val="24"/>
          <w:szCs w:val="24"/>
        </w:rPr>
        <w:t xml:space="preserve">atterns of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w:t>
      </w:r>
      <w:r w:rsidRPr="00E66B93">
        <w:rPr>
          <w:rFonts w:ascii="Times New Roman" w:eastAsia="Times New Roman" w:hAnsi="Times New Roman" w:cs="Times New Roman"/>
          <w:sz w:val="24"/>
          <w:szCs w:val="24"/>
        </w:rPr>
        <w:t xml:space="preserve">rbor </w:t>
      </w:r>
      <w:r w:rsidR="00FB7C45" w:rsidRPr="00E66B93">
        <w:rPr>
          <w:rFonts w:ascii="Times New Roman" w:eastAsia="Times New Roman" w:hAnsi="Times New Roman" w:cs="Times New Roman"/>
          <w:sz w:val="24"/>
          <w:szCs w:val="24"/>
        </w:rPr>
        <w:t>s</w:t>
      </w:r>
      <w:r w:rsidRPr="00E66B93">
        <w:rPr>
          <w:rFonts w:ascii="Times New Roman" w:eastAsia="Times New Roman" w:hAnsi="Times New Roman" w:cs="Times New Roman"/>
          <w:sz w:val="24"/>
          <w:szCs w:val="24"/>
        </w:rPr>
        <w:t>eals (</w:t>
      </w:r>
      <w:r w:rsidRPr="00351B43">
        <w:rPr>
          <w:rFonts w:ascii="Times New Roman" w:eastAsia="Times New Roman" w:hAnsi="Times New Roman" w:cs="Times New Roman"/>
          <w:i/>
          <w:iCs/>
          <w:sz w:val="24"/>
          <w:szCs w:val="24"/>
        </w:rPr>
        <w:t>Phoca vitulina</w:t>
      </w:r>
      <w:r w:rsidRPr="00E66B93">
        <w:rPr>
          <w:rFonts w:ascii="Times New Roman" w:eastAsia="Times New Roman" w:hAnsi="Times New Roman" w:cs="Times New Roman"/>
          <w:sz w:val="24"/>
          <w:szCs w:val="24"/>
        </w:rPr>
        <w:t xml:space="preserve">) </w:t>
      </w:r>
      <w:r w:rsidR="00FB7C45" w:rsidRPr="00E66B93">
        <w:rPr>
          <w:rFonts w:ascii="Times New Roman" w:eastAsia="Times New Roman" w:hAnsi="Times New Roman" w:cs="Times New Roman"/>
          <w:sz w:val="24"/>
          <w:szCs w:val="24"/>
        </w:rPr>
        <w:t>r</w:t>
      </w:r>
      <w:r w:rsidRPr="00E66B93">
        <w:rPr>
          <w:rFonts w:ascii="Times New Roman" w:eastAsia="Times New Roman" w:hAnsi="Times New Roman" w:cs="Times New Roman"/>
          <w:sz w:val="24"/>
          <w:szCs w:val="24"/>
        </w:rPr>
        <w:t>elated to</w:t>
      </w:r>
      <w:r w:rsidRPr="002E175A">
        <w:rPr>
          <w:rFonts w:ascii="Times New Roman" w:eastAsia="Times New Roman" w:hAnsi="Times New Roman" w:cs="Times New Roman"/>
          <w:sz w:val="24"/>
          <w:szCs w:val="24"/>
        </w:rPr>
        <w:t xml:space="preserve"> </w:t>
      </w:r>
      <w:r w:rsidR="00FB7C45" w:rsidRPr="002E175A">
        <w:rPr>
          <w:rFonts w:ascii="Times New Roman" w:eastAsia="Times New Roman" w:hAnsi="Times New Roman" w:cs="Times New Roman"/>
          <w:sz w:val="24"/>
          <w:szCs w:val="24"/>
        </w:rPr>
        <w:t>a</w:t>
      </w:r>
      <w:r w:rsidRPr="002E175A">
        <w:rPr>
          <w:rFonts w:ascii="Times New Roman" w:eastAsia="Times New Roman" w:hAnsi="Times New Roman" w:cs="Times New Roman"/>
          <w:sz w:val="24"/>
          <w:szCs w:val="24"/>
        </w:rPr>
        <w:t xml:space="preserve">irborne </w:t>
      </w:r>
      <w:r w:rsidR="00FB7C45" w:rsidRPr="002E175A">
        <w:rPr>
          <w:rFonts w:ascii="Times New Roman" w:eastAsia="Times New Roman" w:hAnsi="Times New Roman" w:cs="Times New Roman"/>
          <w:sz w:val="24"/>
          <w:szCs w:val="24"/>
        </w:rPr>
        <w:t>n</w:t>
      </w:r>
      <w:r w:rsidRPr="002E175A">
        <w:rPr>
          <w:rFonts w:ascii="Times New Roman" w:eastAsia="Times New Roman" w:hAnsi="Times New Roman" w:cs="Times New Roman"/>
          <w:sz w:val="24"/>
          <w:szCs w:val="24"/>
        </w:rPr>
        <w:t xml:space="preserve">oise </w:t>
      </w:r>
      <w:r w:rsidR="00FB7C45" w:rsidRPr="002E175A">
        <w:rPr>
          <w:rFonts w:ascii="Times New Roman" w:eastAsia="Times New Roman" w:hAnsi="Times New Roman" w:cs="Times New Roman"/>
          <w:sz w:val="24"/>
          <w:szCs w:val="24"/>
        </w:rPr>
        <w:t>l</w:t>
      </w:r>
      <w:r w:rsidRPr="002E175A">
        <w:rPr>
          <w:rFonts w:ascii="Times New Roman" w:eastAsia="Times New Roman" w:hAnsi="Times New Roman" w:cs="Times New Roman"/>
          <w:sz w:val="24"/>
          <w:szCs w:val="24"/>
        </w:rPr>
        <w:t xml:space="preserve">evels in Bellingham, Washington, USA. </w:t>
      </w:r>
      <w:r w:rsidR="00E66B93" w:rsidRPr="00E66B93">
        <w:rPr>
          <w:rFonts w:ascii="Times New Roman" w:eastAsia="Times New Roman" w:hAnsi="Times New Roman" w:cs="Times New Roman"/>
          <w:sz w:val="24"/>
          <w:szCs w:val="24"/>
        </w:rPr>
        <w:t>Aquatic Mammals</w:t>
      </w:r>
      <w:r w:rsidR="00E91968">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sidRPr="00351B43">
        <w:rPr>
          <w:rFonts w:ascii="Times New Roman" w:eastAsia="Times New Roman" w:hAnsi="Times New Roman" w:cs="Times New Roman"/>
          <w:b/>
          <w:bCs/>
          <w:sz w:val="24"/>
          <w:szCs w:val="24"/>
        </w:rPr>
        <w:t>37</w:t>
      </w:r>
      <w:r w:rsidR="00E66B93" w:rsidRPr="00E66B93">
        <w:rPr>
          <w:rFonts w:ascii="Times New Roman" w:eastAsia="Times New Roman" w:hAnsi="Times New Roman" w:cs="Times New Roman"/>
          <w:sz w:val="24"/>
          <w:szCs w:val="24"/>
        </w:rPr>
        <w:t>(2)</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167-174</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E66B93" w:rsidRPr="00E66B93">
        <w:rPr>
          <w:rFonts w:ascii="Times New Roman" w:eastAsia="Times New Roman" w:hAnsi="Times New Roman" w:cs="Times New Roman"/>
          <w:sz w:val="24"/>
          <w:szCs w:val="24"/>
        </w:rPr>
        <w:t>10.1578/AM.37.2.2011.167</w:t>
      </w:r>
      <w:r w:rsidR="00E66B93">
        <w:rPr>
          <w:rFonts w:ascii="Times New Roman" w:eastAsia="Times New Roman" w:hAnsi="Times New Roman" w:cs="Times New Roman"/>
          <w:sz w:val="24"/>
          <w:szCs w:val="24"/>
        </w:rPr>
        <w:t>.</w:t>
      </w:r>
    </w:p>
    <w:p w14:paraId="4B1E6F9A" w14:textId="7E72A3C8" w:rsidR="00EE4B57" w:rsidRPr="00542909" w:rsidRDefault="00404CE7" w:rsidP="00EA257D">
      <w:pPr>
        <w:spacing w:after="0" w:line="480" w:lineRule="auto"/>
        <w:ind w:left="360" w:hanging="360"/>
        <w:rPr>
          <w:rFonts w:ascii="Times New Roman" w:eastAsia="Times New Roman" w:hAnsi="Times New Roman" w:cs="Times New Roman"/>
          <w:sz w:val="24"/>
          <w:szCs w:val="24"/>
        </w:rPr>
      </w:pPr>
      <w:r w:rsidRPr="00404CE7">
        <w:rPr>
          <w:rFonts w:ascii="Times New Roman" w:eastAsia="Times New Roman" w:hAnsi="Times New Roman" w:cs="Times New Roman"/>
          <w:sz w:val="24"/>
          <w:szCs w:val="24"/>
        </w:rPr>
        <w:t xml:space="preserve">Allen, S.G., Ainley, D.G., </w:t>
      </w:r>
      <w:r>
        <w:rPr>
          <w:rFonts w:ascii="Times New Roman" w:eastAsia="Times New Roman" w:hAnsi="Times New Roman" w:cs="Times New Roman"/>
          <w:sz w:val="24"/>
          <w:szCs w:val="24"/>
        </w:rPr>
        <w:t>and</w:t>
      </w:r>
      <w:r w:rsidRPr="00404CE7">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age</w:t>
      </w:r>
      <w:r w:rsidRPr="00404CE7">
        <w:rPr>
          <w:rFonts w:ascii="Times New Roman" w:eastAsia="Times New Roman" w:hAnsi="Times New Roman" w:cs="Times New Roman"/>
          <w:sz w:val="24"/>
          <w:szCs w:val="24"/>
        </w:rPr>
        <w:t>, G.W. 1984. P</w:t>
      </w:r>
      <w:r>
        <w:rPr>
          <w:rFonts w:ascii="Times New Roman" w:eastAsia="Times New Roman" w:hAnsi="Times New Roman" w:cs="Times New Roman"/>
          <w:sz w:val="24"/>
          <w:szCs w:val="24"/>
        </w:rPr>
        <w:t>atterns at Bolinas Lagoon, California</w:t>
      </w:r>
      <w:r w:rsidRPr="00404CE7">
        <w:rPr>
          <w:rFonts w:ascii="Times New Roman" w:eastAsia="Times New Roman" w:hAnsi="Times New Roman" w:cs="Times New Roman"/>
          <w:sz w:val="24"/>
          <w:szCs w:val="24"/>
        </w:rPr>
        <w:t>. Fishery Bulletin</w:t>
      </w:r>
      <w:r>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w:t>
      </w:r>
      <w:r w:rsidRPr="00404CE7">
        <w:rPr>
          <w:rFonts w:ascii="Times New Roman" w:eastAsia="Times New Roman" w:hAnsi="Times New Roman" w:cs="Times New Roman"/>
          <w:b/>
          <w:bCs/>
          <w:sz w:val="24"/>
          <w:szCs w:val="24"/>
        </w:rPr>
        <w:t>82(</w:t>
      </w:r>
      <w:r w:rsidRPr="00404CE7">
        <w:rPr>
          <w:rFonts w:ascii="Times New Roman" w:eastAsia="Times New Roman" w:hAnsi="Times New Roman" w:cs="Times New Roman"/>
          <w:sz w:val="24"/>
          <w:szCs w:val="24"/>
        </w:rPr>
        <w:t>3-4)</w:t>
      </w:r>
      <w:r w:rsidR="00252EF4">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493.</w:t>
      </w:r>
    </w:p>
    <w:p w14:paraId="1F088593" w14:textId="0F0219C2" w:rsidR="00CF19CA" w:rsidRDefault="009625F8" w:rsidP="00EA257D">
      <w:pPr>
        <w:spacing w:after="0" w:line="480" w:lineRule="auto"/>
        <w:ind w:left="360" w:hanging="360"/>
        <w:rPr>
          <w:rFonts w:ascii="Times New Roman" w:eastAsia="Times New Roman" w:hAnsi="Times New Roman" w:cs="Times New Roman"/>
          <w:sz w:val="24"/>
          <w:szCs w:val="24"/>
        </w:rPr>
      </w:pPr>
      <w:r w:rsidRPr="000E4336">
        <w:rPr>
          <w:rFonts w:ascii="Times New Roman" w:eastAsia="Times New Roman" w:hAnsi="Times New Roman" w:cs="Times New Roman"/>
          <w:sz w:val="24"/>
          <w:szCs w:val="24"/>
        </w:rPr>
        <w:t>Asuquo, U.E., Menkiti, A.I., O</w:t>
      </w:r>
      <w:r w:rsidR="000E4336" w:rsidRPr="000E4336">
        <w:rPr>
          <w:rFonts w:ascii="Times New Roman" w:eastAsia="Times New Roman" w:hAnsi="Times New Roman" w:cs="Times New Roman"/>
          <w:sz w:val="24"/>
          <w:szCs w:val="24"/>
        </w:rPr>
        <w:t>nn</w:t>
      </w:r>
      <w:r w:rsidR="000E4336">
        <w:rPr>
          <w:rFonts w:ascii="Times New Roman" w:eastAsia="Times New Roman" w:hAnsi="Times New Roman" w:cs="Times New Roman"/>
          <w:sz w:val="24"/>
          <w:szCs w:val="24"/>
        </w:rPr>
        <w:t>u</w:t>
      </w:r>
      <w:r w:rsidRPr="000E4336">
        <w:rPr>
          <w:rFonts w:ascii="Times New Roman" w:eastAsia="Times New Roman" w:hAnsi="Times New Roman" w:cs="Times New Roman"/>
          <w:sz w:val="24"/>
          <w:szCs w:val="24"/>
        </w:rPr>
        <w:t xml:space="preserve">, M., </w:t>
      </w:r>
      <w:r w:rsidR="000E4336">
        <w:rPr>
          <w:rFonts w:ascii="Times New Roman" w:eastAsia="Times New Roman" w:hAnsi="Times New Roman" w:cs="Times New Roman"/>
          <w:sz w:val="24"/>
          <w:szCs w:val="24"/>
        </w:rPr>
        <w:t>and</w:t>
      </w:r>
      <w:r w:rsidRPr="000E4336">
        <w:rPr>
          <w:rFonts w:ascii="Times New Roman" w:eastAsia="Times New Roman" w:hAnsi="Times New Roman" w:cs="Times New Roman"/>
          <w:sz w:val="24"/>
          <w:szCs w:val="24"/>
        </w:rPr>
        <w:t xml:space="preserve"> Opaluwa, E.H.O. 2001. </w:t>
      </w:r>
      <w:r w:rsidRPr="009625F8">
        <w:rPr>
          <w:rFonts w:ascii="Times New Roman" w:eastAsia="Times New Roman" w:hAnsi="Times New Roman" w:cs="Times New Roman"/>
          <w:sz w:val="24"/>
          <w:szCs w:val="24"/>
        </w:rPr>
        <w:t>Environmental noise studies in some areas of Calabar and Uyo, Nigeria. Global Journal of Pure and Applied Sciences</w:t>
      </w:r>
      <w:r w:rsidR="000E4336">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w:t>
      </w:r>
      <w:r w:rsidRPr="000E4336">
        <w:rPr>
          <w:rFonts w:ascii="Times New Roman" w:eastAsia="Times New Roman" w:hAnsi="Times New Roman" w:cs="Times New Roman"/>
          <w:b/>
          <w:bCs/>
          <w:sz w:val="24"/>
          <w:szCs w:val="24"/>
        </w:rPr>
        <w:t>7</w:t>
      </w:r>
      <w:r w:rsidRPr="009625F8">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339-344.</w:t>
      </w:r>
    </w:p>
    <w:p w14:paraId="06562F5E" w14:textId="35486BDA" w:rsidR="00202672" w:rsidRDefault="00202672" w:rsidP="00C67E0B">
      <w:pPr>
        <w:spacing w:after="0" w:line="480" w:lineRule="auto"/>
        <w:ind w:left="360" w:hanging="360"/>
        <w:rPr>
          <w:rFonts w:ascii="Times New Roman" w:eastAsia="Times New Roman" w:hAnsi="Times New Roman" w:cs="Times New Roman"/>
          <w:sz w:val="24"/>
          <w:szCs w:val="24"/>
        </w:rPr>
      </w:pPr>
      <w:r w:rsidRPr="00202672">
        <w:rPr>
          <w:rFonts w:ascii="Times New Roman" w:eastAsia="Times New Roman" w:hAnsi="Times New Roman" w:cs="Times New Roman"/>
          <w:sz w:val="24"/>
          <w:szCs w:val="24"/>
        </w:rPr>
        <w:t xml:space="preserve">Bejder, L., Samuels, A., Whitehead, H., Finn, H., </w:t>
      </w:r>
      <w:r>
        <w:rPr>
          <w:rFonts w:ascii="Times New Roman" w:eastAsia="Times New Roman" w:hAnsi="Times New Roman" w:cs="Times New Roman"/>
          <w:sz w:val="24"/>
          <w:szCs w:val="24"/>
        </w:rPr>
        <w:t>and</w:t>
      </w:r>
      <w:r w:rsidRPr="00202672">
        <w:rPr>
          <w:rFonts w:ascii="Times New Roman" w:eastAsia="Times New Roman" w:hAnsi="Times New Roman" w:cs="Times New Roman"/>
          <w:sz w:val="24"/>
          <w:szCs w:val="24"/>
        </w:rPr>
        <w:t xml:space="preserve"> Allen, S. 2009. Impact assessment research: use and misuse of habituation, sensitisation and tolerance in describing wildlife responses to anthropogenic stimuli. Marine Ecology Progress Series</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w:t>
      </w:r>
      <w:r w:rsidRPr="00202672">
        <w:rPr>
          <w:rFonts w:ascii="Times New Roman" w:eastAsia="Times New Roman" w:hAnsi="Times New Roman" w:cs="Times New Roman"/>
          <w:b/>
          <w:bCs/>
          <w:sz w:val="24"/>
          <w:szCs w:val="24"/>
        </w:rPr>
        <w:t>395</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177-185.</w:t>
      </w:r>
      <w:r>
        <w:rPr>
          <w:rFonts w:ascii="Times New Roman" w:eastAsia="Times New Roman" w:hAnsi="Times New Roman" w:cs="Times New Roman"/>
          <w:sz w:val="24"/>
          <w:szCs w:val="24"/>
        </w:rPr>
        <w:t xml:space="preserve"> doi:</w:t>
      </w:r>
      <w:r w:rsidRPr="00202672">
        <w:rPr>
          <w:rFonts w:ascii="Times New Roman" w:eastAsia="Times New Roman" w:hAnsi="Times New Roman" w:cs="Times New Roman"/>
          <w:sz w:val="24"/>
          <w:szCs w:val="24"/>
        </w:rPr>
        <w:t>10.3354/meps07979</w:t>
      </w:r>
      <w:r w:rsidR="00693F43">
        <w:rPr>
          <w:rFonts w:ascii="Times New Roman" w:eastAsia="Times New Roman" w:hAnsi="Times New Roman" w:cs="Times New Roman"/>
          <w:sz w:val="24"/>
          <w:szCs w:val="24"/>
        </w:rPr>
        <w:t>.</w:t>
      </w:r>
    </w:p>
    <w:p w14:paraId="0A471B7A" w14:textId="7DC43075" w:rsidR="00733771" w:rsidRDefault="002007AD" w:rsidP="00C67E0B">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rPr>
        <w:lastRenderedPageBreak/>
        <w:t>Benko</w:t>
      </w:r>
      <w:r w:rsidR="001706CA">
        <w:rPr>
          <w:rFonts w:ascii="Times New Roman" w:eastAsia="Times New Roman" w:hAnsi="Times New Roman" w:cs="Times New Roman"/>
          <w:sz w:val="24"/>
          <w:szCs w:val="24"/>
        </w:rPr>
        <w:t>,</w:t>
      </w:r>
      <w:r w:rsidRPr="002E175A">
        <w:rPr>
          <w:rFonts w:ascii="Times New Roman" w:eastAsia="Times New Roman" w:hAnsi="Times New Roman" w:cs="Times New Roman"/>
          <w:sz w:val="24"/>
          <w:szCs w:val="24"/>
        </w:rPr>
        <w:t xml:space="preserve"> R. 20</w:t>
      </w:r>
      <w:r w:rsidR="00515206">
        <w:rPr>
          <w:rFonts w:ascii="Times New Roman" w:eastAsia="Times New Roman" w:hAnsi="Times New Roman" w:cs="Times New Roman"/>
          <w:sz w:val="24"/>
          <w:szCs w:val="24"/>
        </w:rPr>
        <w:t>1</w:t>
      </w:r>
      <w:r w:rsidRPr="002E175A">
        <w:rPr>
          <w:rFonts w:ascii="Times New Roman" w:eastAsia="Times New Roman" w:hAnsi="Times New Roman" w:cs="Times New Roman"/>
          <w:sz w:val="24"/>
          <w:szCs w:val="24"/>
        </w:rPr>
        <w:t>7. Long-term monitoring reveals evidence of habituation to construction disturbance at a harbor seal haul-out site in Bellingham, WA. 21st Meeting of the Society for Marine Mammalogy NW Student Chapter, Vancouver.</w:t>
      </w:r>
    </w:p>
    <w:p w14:paraId="2901B24E" w14:textId="573076C6" w:rsidR="003172C6" w:rsidRDefault="003172C6" w:rsidP="00C67E0B">
      <w:pPr>
        <w:spacing w:after="0" w:line="480" w:lineRule="auto"/>
        <w:ind w:left="360" w:hanging="360"/>
        <w:rPr>
          <w:rFonts w:ascii="Times New Roman" w:eastAsia="Times New Roman" w:hAnsi="Times New Roman" w:cs="Times New Roman"/>
          <w:sz w:val="24"/>
          <w:szCs w:val="24"/>
        </w:rPr>
      </w:pPr>
      <w:r w:rsidRPr="003172C6">
        <w:rPr>
          <w:rFonts w:ascii="Times New Roman" w:eastAsia="Times New Roman" w:hAnsi="Times New Roman" w:cs="Times New Roman"/>
          <w:sz w:val="24"/>
          <w:szCs w:val="24"/>
        </w:rPr>
        <w:t>Bolker</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B</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M</w:t>
      </w:r>
      <w:r w:rsidR="001706CA">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Brooks</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E</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Clark</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C</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J</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Geange</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Poulsen</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R</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r w:rsidR="00141494">
        <w:rPr>
          <w:rFonts w:ascii="Times New Roman" w:eastAsia="Times New Roman" w:hAnsi="Times New Roman" w:cs="Times New Roman"/>
          <w:sz w:val="24"/>
          <w:szCs w:val="24"/>
        </w:rPr>
        <w:t>S</w:t>
      </w:r>
      <w:r w:rsidRPr="003172C6">
        <w:rPr>
          <w:rFonts w:ascii="Times New Roman" w:eastAsia="Times New Roman" w:hAnsi="Times New Roman" w:cs="Times New Roman"/>
          <w:sz w:val="24"/>
          <w:szCs w:val="24"/>
        </w:rPr>
        <w:t>tevens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and White</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 2009.</w:t>
      </w:r>
      <w:r w:rsidRPr="003172C6">
        <w:rPr>
          <w:rFonts w:ascii="Times New Roman" w:eastAsia="Times New Roman" w:hAnsi="Times New Roman" w:cs="Times New Roman"/>
          <w:sz w:val="24"/>
          <w:szCs w:val="24"/>
        </w:rPr>
        <w:t xml:space="preserve"> Generalized linear mixed models: a practical guide for ecology and evolution</w:t>
      </w:r>
      <w:r>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Trends in Ecology and Evolution</w:t>
      </w:r>
      <w:r w:rsidR="00A72331">
        <w:rPr>
          <w:rFonts w:ascii="Times New Roman" w:eastAsia="Times New Roman" w:hAnsi="Times New Roman" w:cs="Times New Roman"/>
          <w:sz w:val="24"/>
          <w:szCs w:val="24"/>
        </w:rPr>
        <w:t>.</w:t>
      </w:r>
      <w:r w:rsidR="00141494" w:rsidRPr="00141494">
        <w:rPr>
          <w:rFonts w:ascii="Times New Roman" w:eastAsia="Times New Roman" w:hAnsi="Times New Roman" w:cs="Times New Roman"/>
          <w:sz w:val="24"/>
          <w:szCs w:val="24"/>
        </w:rPr>
        <w:t xml:space="preserve"> </w:t>
      </w:r>
      <w:r w:rsidR="00141494" w:rsidRPr="00351B43">
        <w:rPr>
          <w:rFonts w:ascii="Times New Roman" w:eastAsia="Times New Roman" w:hAnsi="Times New Roman" w:cs="Times New Roman"/>
          <w:b/>
          <w:bCs/>
          <w:sz w:val="24"/>
          <w:szCs w:val="24"/>
        </w:rPr>
        <w:t>24</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3</w:t>
      </w:r>
      <w:r w:rsidR="00141494">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141494" w:rsidRPr="00141494">
        <w:rPr>
          <w:rFonts w:ascii="Times New Roman" w:eastAsia="Times New Roman" w:hAnsi="Times New Roman" w:cs="Times New Roman"/>
          <w:sz w:val="24"/>
          <w:szCs w:val="24"/>
        </w:rPr>
        <w:t>10.1016/j.tree.2008.10.008</w:t>
      </w:r>
      <w:r w:rsidR="00141494">
        <w:rPr>
          <w:rFonts w:ascii="Times New Roman" w:eastAsia="Times New Roman" w:hAnsi="Times New Roman" w:cs="Times New Roman"/>
          <w:sz w:val="24"/>
          <w:szCs w:val="24"/>
        </w:rPr>
        <w:t>.</w:t>
      </w:r>
    </w:p>
    <w:p w14:paraId="79496BB5" w14:textId="6D3BC3F0" w:rsidR="0080184D" w:rsidRDefault="0080184D" w:rsidP="00C67E0B">
      <w:pPr>
        <w:spacing w:after="0" w:line="480" w:lineRule="auto"/>
        <w:ind w:left="360" w:hanging="360"/>
        <w:rPr>
          <w:rFonts w:ascii="Times New Roman" w:eastAsia="Times New Roman" w:hAnsi="Times New Roman" w:cs="Times New Roman"/>
          <w:sz w:val="24"/>
          <w:szCs w:val="24"/>
        </w:rPr>
      </w:pPr>
      <w:r w:rsidRPr="0080184D">
        <w:rPr>
          <w:rFonts w:ascii="Times New Roman" w:eastAsia="Times New Roman" w:hAnsi="Times New Roman" w:cs="Times New Roman"/>
          <w:sz w:val="24"/>
          <w:szCs w:val="24"/>
        </w:rPr>
        <w:t>Brewer, M.J., Butler, A. and Cooksley, S.L. 2016</w:t>
      </w:r>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The relative performance of AIC, AICC and BIC in the presence of unobserved heterogeneity. Methods Ecol Evol</w:t>
      </w:r>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w:t>
      </w:r>
      <w:r w:rsidRPr="00891CB8">
        <w:rPr>
          <w:rFonts w:ascii="Times New Roman" w:eastAsia="Times New Roman" w:hAnsi="Times New Roman" w:cs="Times New Roman"/>
          <w:b/>
          <w:bCs/>
          <w:sz w:val="24"/>
          <w:szCs w:val="24"/>
        </w:rPr>
        <w:t>7</w:t>
      </w:r>
      <w:r w:rsidRPr="0080184D">
        <w:rPr>
          <w:rFonts w:ascii="Times New Roman" w:eastAsia="Times New Roman" w:hAnsi="Times New Roman" w:cs="Times New Roman"/>
          <w:sz w:val="24"/>
          <w:szCs w:val="24"/>
        </w:rPr>
        <w:t>: 679-692. https://doi.org/10.1111/2041-210X.12541</w:t>
      </w:r>
      <w:r>
        <w:rPr>
          <w:rFonts w:ascii="Times New Roman" w:eastAsia="Times New Roman" w:hAnsi="Times New Roman" w:cs="Times New Roman"/>
          <w:sz w:val="24"/>
          <w:szCs w:val="24"/>
        </w:rPr>
        <w:t>.</w:t>
      </w:r>
    </w:p>
    <w:p w14:paraId="28363B79" w14:textId="12601F4D" w:rsidR="002403DD" w:rsidRDefault="002403DD" w:rsidP="00C67E0B">
      <w:pPr>
        <w:spacing w:after="0" w:line="480" w:lineRule="auto"/>
        <w:ind w:left="360" w:hanging="360"/>
        <w:rPr>
          <w:rFonts w:ascii="Times New Roman" w:eastAsia="Times New Roman" w:hAnsi="Times New Roman" w:cs="Times New Roman"/>
          <w:sz w:val="24"/>
          <w:szCs w:val="24"/>
        </w:rPr>
      </w:pPr>
      <w:r w:rsidRPr="002403DD">
        <w:rPr>
          <w:rFonts w:ascii="Times New Roman" w:eastAsia="Times New Roman" w:hAnsi="Times New Roman" w:cs="Times New Roman"/>
          <w:sz w:val="24"/>
          <w:szCs w:val="24"/>
        </w:rPr>
        <w:t>Burnham</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K</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P</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w:t>
      </w:r>
      <w:r w:rsidR="00D75AA3">
        <w:rPr>
          <w:rFonts w:ascii="Times New Roman" w:eastAsia="Times New Roman" w:hAnsi="Times New Roman" w:cs="Times New Roman"/>
          <w:sz w:val="24"/>
          <w:szCs w:val="24"/>
        </w:rPr>
        <w:t xml:space="preserve">and </w:t>
      </w:r>
      <w:r w:rsidRPr="002403DD">
        <w:rPr>
          <w:rFonts w:ascii="Times New Roman" w:eastAsia="Times New Roman" w:hAnsi="Times New Roman" w:cs="Times New Roman"/>
          <w:sz w:val="24"/>
          <w:szCs w:val="24"/>
        </w:rPr>
        <w:t>Anderson</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R</w:t>
      </w:r>
      <w:r w:rsidRPr="002403DD">
        <w:rPr>
          <w:rFonts w:ascii="Times New Roman" w:eastAsia="Times New Roman" w:hAnsi="Times New Roman" w:cs="Times New Roman"/>
          <w:sz w:val="24"/>
          <w:szCs w:val="24"/>
        </w:rPr>
        <w:t>. 2002. Model Selection and Multimodel Inference: A practical information-theoretic approach. Springer-Verlag, New York.</w:t>
      </w:r>
      <w:r w:rsidR="00E66B93">
        <w:rPr>
          <w:rFonts w:ascii="Times New Roman" w:eastAsia="Times New Roman" w:hAnsi="Times New Roman" w:cs="Times New Roman"/>
          <w:sz w:val="24"/>
          <w:szCs w:val="24"/>
        </w:rPr>
        <w:t xml:space="preserve"> doi:</w:t>
      </w:r>
      <w:r w:rsidR="00E66B93" w:rsidRPr="00E66B93">
        <w:rPr>
          <w:rFonts w:ascii="Times New Roman" w:eastAsia="Times New Roman" w:hAnsi="Times New Roman" w:cs="Times New Roman"/>
          <w:sz w:val="24"/>
          <w:szCs w:val="24"/>
        </w:rPr>
        <w:t>10.1007/978-1-4757-2917-7_3</w:t>
      </w:r>
      <w:r w:rsidR="00E66B93">
        <w:rPr>
          <w:rFonts w:ascii="Times New Roman" w:eastAsia="Times New Roman" w:hAnsi="Times New Roman" w:cs="Times New Roman"/>
          <w:sz w:val="24"/>
          <w:szCs w:val="24"/>
        </w:rPr>
        <w:t>.</w:t>
      </w:r>
    </w:p>
    <w:p w14:paraId="0C9D8147" w14:textId="0F07726D" w:rsidR="00780C25" w:rsidRDefault="00780C25" w:rsidP="00C67E0B">
      <w:pPr>
        <w:spacing w:after="0" w:line="480" w:lineRule="auto"/>
        <w:ind w:left="360" w:hanging="360"/>
        <w:rPr>
          <w:rFonts w:ascii="Times New Roman" w:eastAsia="Times New Roman" w:hAnsi="Times New Roman" w:cs="Times New Roman"/>
          <w:sz w:val="24"/>
          <w:szCs w:val="24"/>
        </w:rPr>
      </w:pPr>
      <w:r w:rsidRPr="00780C25">
        <w:rPr>
          <w:rFonts w:ascii="Times New Roman" w:eastAsia="Times New Roman" w:hAnsi="Times New Roman" w:cs="Times New Roman"/>
          <w:sz w:val="24"/>
          <w:szCs w:val="24"/>
        </w:rPr>
        <w:t xml:space="preserve">Carlens, H., Lydersen, C., Krafft, B.A., </w:t>
      </w:r>
      <w:r w:rsidR="000778E4">
        <w:rPr>
          <w:rFonts w:ascii="Times New Roman" w:eastAsia="Times New Roman" w:hAnsi="Times New Roman" w:cs="Times New Roman"/>
          <w:sz w:val="24"/>
          <w:szCs w:val="24"/>
        </w:rPr>
        <w:t>and</w:t>
      </w:r>
      <w:r w:rsidRPr="00780C25">
        <w:rPr>
          <w:rFonts w:ascii="Times New Roman" w:eastAsia="Times New Roman" w:hAnsi="Times New Roman" w:cs="Times New Roman"/>
          <w:sz w:val="24"/>
          <w:szCs w:val="24"/>
        </w:rPr>
        <w:t xml:space="preserve"> Kovacs, K.M. 2006. Spring haul‐out behavior of ringed seals (Pusa hispida) in Kongsfjorden, Svalbard. Marine Mammal Science</w:t>
      </w:r>
      <w:r w:rsidR="00B56434">
        <w:rPr>
          <w:rFonts w:ascii="Times New Roman" w:eastAsia="Times New Roman" w:hAnsi="Times New Roman" w:cs="Times New Roman"/>
          <w:sz w:val="24"/>
          <w:szCs w:val="24"/>
        </w:rPr>
        <w:t>.</w:t>
      </w:r>
      <w:r w:rsidRPr="00780C25">
        <w:rPr>
          <w:rFonts w:ascii="Times New Roman" w:eastAsia="Times New Roman" w:hAnsi="Times New Roman" w:cs="Times New Roman"/>
          <w:sz w:val="24"/>
          <w:szCs w:val="24"/>
        </w:rPr>
        <w:t xml:space="preserve"> </w:t>
      </w:r>
      <w:r w:rsidRPr="00B56434">
        <w:rPr>
          <w:rFonts w:ascii="Times New Roman" w:eastAsia="Times New Roman" w:hAnsi="Times New Roman" w:cs="Times New Roman"/>
          <w:b/>
          <w:bCs/>
          <w:sz w:val="24"/>
          <w:szCs w:val="24"/>
        </w:rPr>
        <w:t>22</w:t>
      </w:r>
      <w:r w:rsidRPr="00780C25">
        <w:rPr>
          <w:rFonts w:ascii="Times New Roman" w:eastAsia="Times New Roman" w:hAnsi="Times New Roman" w:cs="Times New Roman"/>
          <w:sz w:val="24"/>
          <w:szCs w:val="24"/>
        </w:rPr>
        <w:t>(2)</w:t>
      </w:r>
      <w:r w:rsidR="00B56434">
        <w:rPr>
          <w:rFonts w:ascii="Times New Roman" w:eastAsia="Times New Roman" w:hAnsi="Times New Roman" w:cs="Times New Roman"/>
          <w:sz w:val="24"/>
          <w:szCs w:val="24"/>
        </w:rPr>
        <w:t>:</w:t>
      </w:r>
      <w:r w:rsidRPr="00780C25">
        <w:rPr>
          <w:rFonts w:ascii="Times New Roman" w:eastAsia="Times New Roman" w:hAnsi="Times New Roman" w:cs="Times New Roman"/>
          <w:sz w:val="24"/>
          <w:szCs w:val="24"/>
        </w:rPr>
        <w:t xml:space="preserve"> 379-393.</w:t>
      </w:r>
    </w:p>
    <w:p w14:paraId="533B2154" w14:textId="5EA2E2BE" w:rsidR="00CF19CA" w:rsidRDefault="00CF19CA" w:rsidP="00C67E0B">
      <w:pPr>
        <w:spacing w:after="0" w:line="480" w:lineRule="auto"/>
        <w:ind w:left="360" w:hanging="360"/>
        <w:rPr>
          <w:rFonts w:ascii="Times New Roman" w:eastAsia="Times New Roman" w:hAnsi="Times New Roman" w:cs="Times New Roman"/>
          <w:sz w:val="24"/>
          <w:szCs w:val="24"/>
        </w:rPr>
      </w:pPr>
      <w:r w:rsidRPr="0093573E">
        <w:rPr>
          <w:rFonts w:ascii="Times New Roman" w:eastAsia="Times New Roman" w:hAnsi="Times New Roman" w:cs="Times New Roman"/>
          <w:sz w:val="24"/>
          <w:szCs w:val="24"/>
        </w:rPr>
        <w:t xml:space="preserve">Cates, K., and Acevedo-Gutiérrez, A. 2017. </w:t>
      </w:r>
      <w:r w:rsidRPr="00CF19CA">
        <w:rPr>
          <w:rFonts w:ascii="Times New Roman" w:eastAsia="Times New Roman" w:hAnsi="Times New Roman" w:cs="Times New Roman"/>
          <w:sz w:val="24"/>
          <w:szCs w:val="24"/>
        </w:rPr>
        <w:t>Harbor seal (</w:t>
      </w:r>
      <w:r w:rsidRPr="00CF19CA">
        <w:rPr>
          <w:rFonts w:ascii="Times New Roman" w:eastAsia="Times New Roman" w:hAnsi="Times New Roman" w:cs="Times New Roman"/>
          <w:i/>
          <w:iCs/>
          <w:sz w:val="24"/>
          <w:szCs w:val="24"/>
        </w:rPr>
        <w:t>Phoca vitulina</w:t>
      </w:r>
      <w:r w:rsidRPr="00CF19CA">
        <w:rPr>
          <w:rFonts w:ascii="Times New Roman" w:eastAsia="Times New Roman" w:hAnsi="Times New Roman" w:cs="Times New Roman"/>
          <w:sz w:val="24"/>
          <w:szCs w:val="24"/>
        </w:rPr>
        <w:t>) tolerance to vessels under different levels of boat traffic. Aquatic Mammals</w:t>
      </w:r>
      <w:r>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w:t>
      </w:r>
      <w:r w:rsidRPr="00CF19CA">
        <w:rPr>
          <w:rFonts w:ascii="Times New Roman" w:eastAsia="Times New Roman" w:hAnsi="Times New Roman" w:cs="Times New Roman"/>
          <w:b/>
          <w:bCs/>
          <w:sz w:val="24"/>
          <w:szCs w:val="24"/>
        </w:rPr>
        <w:t>43</w:t>
      </w:r>
      <w:r w:rsidRPr="00CF19CA">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193.</w:t>
      </w:r>
    </w:p>
    <w:p w14:paraId="22599558" w14:textId="70387DE1" w:rsidR="001A02C2" w:rsidRDefault="002007AD" w:rsidP="001A02C2">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Farrer</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D75AA3" w:rsidRPr="00FB78DC">
        <w:rPr>
          <w:rFonts w:ascii="Times New Roman" w:eastAsia="Times New Roman" w:hAnsi="Times New Roman" w:cs="Times New Roman"/>
          <w:sz w:val="24"/>
          <w:szCs w:val="24"/>
        </w:rPr>
        <w:t xml:space="preserve">and </w:t>
      </w:r>
      <w:r w:rsidRPr="00FB78DC">
        <w:rPr>
          <w:rFonts w:ascii="Times New Roman" w:eastAsia="Times New Roman" w:hAnsi="Times New Roman" w:cs="Times New Roman"/>
          <w:sz w:val="24"/>
          <w:szCs w:val="24"/>
        </w:rPr>
        <w:t>Acevedo-Gutiérrez</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2010. Use of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CA3ED2"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ites by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r w:rsidRPr="00351B43">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xml:space="preserve">) in Bellingham: Implications for </w:t>
      </w:r>
      <w:r w:rsidR="00CA3ED2" w:rsidRPr="00FB78DC">
        <w:rPr>
          <w:rFonts w:ascii="Times New Roman" w:eastAsia="Times New Roman" w:hAnsi="Times New Roman" w:cs="Times New Roman"/>
          <w:sz w:val="24"/>
          <w:szCs w:val="24"/>
        </w:rPr>
        <w:t>f</w:t>
      </w:r>
      <w:r w:rsidRPr="00FB78DC">
        <w:rPr>
          <w:rFonts w:ascii="Times New Roman" w:eastAsia="Times New Roman" w:hAnsi="Times New Roman" w:cs="Times New Roman"/>
          <w:sz w:val="24"/>
          <w:szCs w:val="24"/>
        </w:rPr>
        <w:t xml:space="preserve">uture </w:t>
      </w:r>
      <w:r w:rsidR="00CA3ED2" w:rsidRPr="00FB78DC">
        <w:rPr>
          <w:rFonts w:ascii="Times New Roman" w:eastAsia="Times New Roman" w:hAnsi="Times New Roman" w:cs="Times New Roman"/>
          <w:sz w:val="24"/>
          <w:szCs w:val="24"/>
        </w:rPr>
        <w:t>d</w:t>
      </w:r>
      <w:r w:rsidRPr="00FB78DC">
        <w:rPr>
          <w:rFonts w:ascii="Times New Roman" w:eastAsia="Times New Roman" w:hAnsi="Times New Roman" w:cs="Times New Roman"/>
          <w:sz w:val="24"/>
          <w:szCs w:val="24"/>
        </w:rPr>
        <w:t>evelopment. Northwestern Naturalist</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91</w:t>
      </w:r>
      <w:r w:rsidRPr="00FB78DC">
        <w:rPr>
          <w:rFonts w:ascii="Times New Roman" w:eastAsia="Times New Roman" w:hAnsi="Times New Roman" w:cs="Times New Roman"/>
          <w:sz w:val="24"/>
          <w:szCs w:val="24"/>
        </w:rPr>
        <w:t>(1)</w:t>
      </w:r>
      <w:r w:rsidR="001965BD"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74–79. doi:10.1898/nwn08-46.1</w:t>
      </w:r>
      <w:r w:rsidR="00693F43">
        <w:rPr>
          <w:rFonts w:ascii="Times New Roman" w:eastAsia="Times New Roman" w:hAnsi="Times New Roman" w:cs="Times New Roman"/>
          <w:sz w:val="24"/>
          <w:szCs w:val="24"/>
        </w:rPr>
        <w:t>.</w:t>
      </w:r>
    </w:p>
    <w:p w14:paraId="42420AC3" w14:textId="3772C7AB" w:rsidR="00C32731" w:rsidRDefault="00C32731" w:rsidP="001A02C2">
      <w:pPr>
        <w:spacing w:after="0" w:line="480" w:lineRule="auto"/>
        <w:ind w:left="360" w:hanging="360"/>
        <w:rPr>
          <w:rFonts w:ascii="Times New Roman" w:eastAsia="Times New Roman" w:hAnsi="Times New Roman" w:cs="Times New Roman"/>
          <w:sz w:val="24"/>
          <w:szCs w:val="24"/>
        </w:rPr>
      </w:pPr>
      <w:r w:rsidRPr="00C32731">
        <w:rPr>
          <w:rFonts w:ascii="Times New Roman" w:eastAsia="Times New Roman" w:hAnsi="Times New Roman" w:cs="Times New Roman"/>
          <w:sz w:val="24"/>
          <w:szCs w:val="24"/>
        </w:rPr>
        <w:t xml:space="preserve">Freeman, G., Matthews, E., Stehr, E., </w:t>
      </w:r>
      <w:r>
        <w:rPr>
          <w:rFonts w:ascii="Times New Roman" w:eastAsia="Times New Roman" w:hAnsi="Times New Roman" w:cs="Times New Roman"/>
          <w:sz w:val="24"/>
          <w:szCs w:val="24"/>
        </w:rPr>
        <w:t>and</w:t>
      </w:r>
      <w:r w:rsidRPr="00C32731">
        <w:rPr>
          <w:rFonts w:ascii="Times New Roman" w:eastAsia="Times New Roman" w:hAnsi="Times New Roman" w:cs="Times New Roman"/>
          <w:sz w:val="24"/>
          <w:szCs w:val="24"/>
        </w:rPr>
        <w:t xml:space="preserve"> Acevedo-Gutiérrez, A. 2022. Individual variability in foraging success of a marine predator informs predator management. Scientific </w:t>
      </w:r>
      <w:r w:rsidR="005651C5">
        <w:rPr>
          <w:rFonts w:ascii="Times New Roman" w:eastAsia="Times New Roman" w:hAnsi="Times New Roman" w:cs="Times New Roman"/>
          <w:sz w:val="24"/>
          <w:szCs w:val="24"/>
        </w:rPr>
        <w:t>R</w:t>
      </w:r>
      <w:r w:rsidR="005651C5" w:rsidRPr="00C32731">
        <w:rPr>
          <w:rFonts w:ascii="Times New Roman" w:eastAsia="Times New Roman" w:hAnsi="Times New Roman" w:cs="Times New Roman"/>
          <w:sz w:val="24"/>
          <w:szCs w:val="24"/>
        </w:rPr>
        <w:t>eports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12</w:t>
      </w:r>
      <w:r w:rsidR="005728FD">
        <w:rPr>
          <w:rFonts w:ascii="Times New Roman" w:eastAsia="Times New Roman" w:hAnsi="Times New Roman" w:cs="Times New Roman"/>
          <w:sz w:val="24"/>
          <w:szCs w:val="24"/>
        </w:rPr>
        <w:t>: 11184.</w:t>
      </w:r>
    </w:p>
    <w:p w14:paraId="7E616AED" w14:textId="723F9A16" w:rsidR="00855820" w:rsidRDefault="00855820" w:rsidP="00C67E0B">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lastRenderedPageBreak/>
        <w:t>Granquist</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S</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F53BD8" w:rsidRPr="00FB78DC">
        <w:rPr>
          <w:rFonts w:ascii="Times New Roman" w:eastAsia="Times New Roman" w:hAnsi="Times New Roman" w:cs="Times New Roman"/>
          <w:sz w:val="24"/>
          <w:szCs w:val="24"/>
        </w:rPr>
        <w:t>and</w:t>
      </w:r>
      <w:r w:rsidRPr="00FB78DC">
        <w:rPr>
          <w:rFonts w:ascii="Times New Roman" w:eastAsia="Times New Roman" w:hAnsi="Times New Roman" w:cs="Times New Roman"/>
          <w:sz w:val="24"/>
          <w:szCs w:val="24"/>
        </w:rPr>
        <w:t xml:space="preserve"> Hauksson</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E. 2016. Seasonal, meteorological, tidal and diurnal effects on haul-out patterns of harbour seals (</w:t>
      </w:r>
      <w:r w:rsidRPr="00351B43">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in Iceland. Polar Biology</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39</w:t>
      </w:r>
      <w:r w:rsidRPr="00FB78DC">
        <w:rPr>
          <w:rFonts w:ascii="Times New Roman" w:eastAsia="Times New Roman" w:hAnsi="Times New Roman" w:cs="Times New Roman"/>
          <w:sz w:val="24"/>
          <w:szCs w:val="24"/>
        </w:rPr>
        <w:t>: 2347-2359.</w:t>
      </w:r>
      <w:r w:rsidR="001C284D">
        <w:rPr>
          <w:rFonts w:ascii="Times New Roman" w:eastAsia="Times New Roman" w:hAnsi="Times New Roman" w:cs="Times New Roman"/>
          <w:sz w:val="24"/>
          <w:szCs w:val="24"/>
        </w:rPr>
        <w:t xml:space="preserve"> doi:</w:t>
      </w:r>
      <w:r w:rsidR="001C284D" w:rsidRPr="001C284D">
        <w:rPr>
          <w:rFonts w:ascii="Times New Roman" w:eastAsia="Times New Roman" w:hAnsi="Times New Roman" w:cs="Times New Roman"/>
          <w:sz w:val="24"/>
          <w:szCs w:val="24"/>
        </w:rPr>
        <w:t>10.1007/s00300-016-1904-3</w:t>
      </w:r>
      <w:r w:rsidR="00693F43">
        <w:rPr>
          <w:rFonts w:ascii="Times New Roman" w:eastAsia="Times New Roman" w:hAnsi="Times New Roman" w:cs="Times New Roman"/>
          <w:sz w:val="24"/>
          <w:szCs w:val="24"/>
        </w:rPr>
        <w:t>.</w:t>
      </w:r>
    </w:p>
    <w:p w14:paraId="446C3801" w14:textId="77777777"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Grigg, E.K., Green, D.E., Allen, S.G.,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Markowitz, H. 2002. Nocturnal and diurnal haul-out patterns of harbor seals (</w:t>
      </w:r>
      <w:r w:rsidRPr="00F36E39">
        <w:rPr>
          <w:rFonts w:ascii="Times New Roman" w:eastAsia="Times New Roman" w:hAnsi="Times New Roman" w:cs="Times New Roman"/>
          <w:i/>
          <w:iCs/>
          <w:sz w:val="24"/>
          <w:szCs w:val="24"/>
        </w:rPr>
        <w:t>Phoca vitulina richardsi</w:t>
      </w:r>
      <w:r w:rsidRPr="00F36E39">
        <w:rPr>
          <w:rFonts w:ascii="Times New Roman" w:eastAsia="Times New Roman" w:hAnsi="Times New Roman" w:cs="Times New Roman"/>
          <w:sz w:val="24"/>
          <w:szCs w:val="24"/>
        </w:rPr>
        <w:t>) at Castro Rocks, San Francisco Bay, California. California Fish and Game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88</w:t>
      </w:r>
      <w:r w:rsidRPr="00F36E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15-27.</w:t>
      </w:r>
    </w:p>
    <w:p w14:paraId="64E910EC"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Huber, H.R., Jeffries, S.J., Brown, R.F., DeLong, R.L.,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Vanblaricom, G. 2001. Correcting aerial survey counts of harbor seals (</w:t>
      </w:r>
      <w:r w:rsidRPr="00D73F88">
        <w:rPr>
          <w:rFonts w:ascii="Times New Roman" w:eastAsia="Times New Roman" w:hAnsi="Times New Roman" w:cs="Times New Roman"/>
          <w:i/>
          <w:iCs/>
          <w:sz w:val="24"/>
          <w:szCs w:val="24"/>
        </w:rPr>
        <w:t>Phoca vitulina richardsi</w:t>
      </w:r>
      <w:r w:rsidRPr="00D73F88">
        <w:rPr>
          <w:rFonts w:ascii="Times New Roman" w:eastAsia="Times New Roman" w:hAnsi="Times New Roman" w:cs="Times New Roman"/>
          <w:sz w:val="24"/>
          <w:szCs w:val="24"/>
        </w:rPr>
        <w:t>) in Washington and Oregon. Marine Mammal Science</w:t>
      </w:r>
      <w:r>
        <w:rPr>
          <w:rFonts w:ascii="Times New Roman" w:eastAsia="Times New Roman" w:hAnsi="Times New Roman" w:cs="Times New Roman"/>
          <w:sz w:val="24"/>
          <w:szCs w:val="24"/>
        </w:rPr>
        <w:t>.</w:t>
      </w:r>
      <w:r w:rsidRPr="00D73F88">
        <w:rPr>
          <w:rFonts w:ascii="Times New Roman" w:eastAsia="Times New Roman" w:hAnsi="Times New Roman" w:cs="Times New Roman"/>
          <w:b/>
          <w:bCs/>
          <w:sz w:val="24"/>
          <w:szCs w:val="24"/>
        </w:rPr>
        <w:t xml:space="preserve"> 17</w:t>
      </w:r>
      <w:r w:rsidRPr="00D73F88">
        <w:rPr>
          <w:rFonts w:ascii="Times New Roman" w:eastAsia="Times New Roman" w:hAnsi="Times New Roman" w:cs="Times New Roman"/>
          <w:sz w:val="24"/>
          <w:szCs w:val="24"/>
        </w:rPr>
        <w:t>, 276-293. doi:10.1111/j.1748-7692.2001.tb01271.x</w:t>
      </w:r>
      <w:r>
        <w:rPr>
          <w:rFonts w:ascii="Times New Roman" w:eastAsia="Times New Roman" w:hAnsi="Times New Roman" w:cs="Times New Roman"/>
          <w:sz w:val="24"/>
          <w:szCs w:val="24"/>
        </w:rPr>
        <w:t>.</w:t>
      </w:r>
    </w:p>
    <w:p w14:paraId="5E0706E8" w14:textId="73A417F5" w:rsidR="000063FA" w:rsidRDefault="000063FA" w:rsidP="00C67E0B">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Johnson</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3A238A"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2007. Regulation compliance by vessels and disturbance of harbour seals (</w:t>
      </w:r>
      <w:r w:rsidRPr="00351B43">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Canadian Journal of Zoology</w:t>
      </w:r>
      <w:r w:rsidR="0046207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85</w:t>
      </w:r>
      <w:r w:rsidRPr="00FB78DC">
        <w:rPr>
          <w:rFonts w:ascii="Times New Roman" w:eastAsia="Times New Roman" w:hAnsi="Times New Roman" w:cs="Times New Roman"/>
          <w:sz w:val="24"/>
          <w:szCs w:val="24"/>
        </w:rPr>
        <w:t>: 290- 294. doi: 10.1139/Z06-213</w:t>
      </w:r>
      <w:r w:rsidR="00693F43">
        <w:rPr>
          <w:rFonts w:ascii="Times New Roman" w:eastAsia="Times New Roman" w:hAnsi="Times New Roman" w:cs="Times New Roman"/>
          <w:sz w:val="24"/>
          <w:szCs w:val="24"/>
        </w:rPr>
        <w:t>.</w:t>
      </w:r>
    </w:p>
    <w:p w14:paraId="79381880" w14:textId="195B8728" w:rsidR="007D023C" w:rsidRDefault="007D023C" w:rsidP="00C67E0B">
      <w:pPr>
        <w:spacing w:after="0" w:line="480" w:lineRule="auto"/>
        <w:ind w:left="360" w:hanging="360"/>
        <w:rPr>
          <w:rFonts w:ascii="Times New Roman" w:eastAsia="Times New Roman" w:hAnsi="Times New Roman" w:cs="Times New Roman"/>
          <w:sz w:val="24"/>
          <w:szCs w:val="24"/>
        </w:rPr>
      </w:pPr>
      <w:r w:rsidRPr="000044B0">
        <w:rPr>
          <w:rFonts w:ascii="Times New Roman" w:eastAsia="Times New Roman" w:hAnsi="Times New Roman" w:cs="Times New Roman"/>
          <w:sz w:val="24"/>
          <w:szCs w:val="24"/>
        </w:rPr>
        <w:t xml:space="preserve">Kalansuriya, C.M., Pannila, A.S., </w:t>
      </w:r>
      <w:r w:rsidR="000044B0">
        <w:rPr>
          <w:rFonts w:ascii="Times New Roman" w:eastAsia="Times New Roman" w:hAnsi="Times New Roman" w:cs="Times New Roman"/>
          <w:sz w:val="24"/>
          <w:szCs w:val="24"/>
        </w:rPr>
        <w:t>and</w:t>
      </w:r>
      <w:r w:rsidRPr="000044B0">
        <w:rPr>
          <w:rFonts w:ascii="Times New Roman" w:eastAsia="Times New Roman" w:hAnsi="Times New Roman" w:cs="Times New Roman"/>
          <w:sz w:val="24"/>
          <w:szCs w:val="24"/>
        </w:rPr>
        <w:t xml:space="preserve"> Sonnadara, D.U.J. 2009. </w:t>
      </w:r>
      <w:r w:rsidRPr="007D023C">
        <w:rPr>
          <w:rFonts w:ascii="Times New Roman" w:eastAsia="Times New Roman" w:hAnsi="Times New Roman" w:cs="Times New Roman"/>
          <w:sz w:val="24"/>
          <w:szCs w:val="24"/>
        </w:rPr>
        <w:t>Effect of roadside vegetation on the reduction of traffic noise levels.</w:t>
      </w:r>
      <w:r w:rsid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sz w:val="24"/>
          <w:szCs w:val="24"/>
        </w:rPr>
        <w:t>Proceedings of the Technical Sessions</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b/>
          <w:bCs/>
          <w:sz w:val="24"/>
          <w:szCs w:val="24"/>
        </w:rPr>
        <w:t>25</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1-6</w:t>
      </w:r>
      <w:r w:rsidR="00AF6DB7">
        <w:rPr>
          <w:rFonts w:ascii="Times New Roman" w:eastAsia="Times New Roman" w:hAnsi="Times New Roman" w:cs="Times New Roman"/>
          <w:sz w:val="24"/>
          <w:szCs w:val="24"/>
        </w:rPr>
        <w:t>.</w:t>
      </w:r>
    </w:p>
    <w:p w14:paraId="25EA1EA1" w14:textId="20346FD6" w:rsidR="00C41AF1" w:rsidRDefault="00121743" w:rsidP="00C67E0B">
      <w:pPr>
        <w:spacing w:after="0" w:line="480" w:lineRule="auto"/>
        <w:ind w:left="360" w:hanging="360"/>
        <w:rPr>
          <w:rFonts w:ascii="Times New Roman" w:eastAsia="Times New Roman" w:hAnsi="Times New Roman" w:cs="Times New Roman"/>
          <w:sz w:val="24"/>
          <w:szCs w:val="24"/>
        </w:rPr>
      </w:pPr>
      <w:r w:rsidRPr="00121743">
        <w:rPr>
          <w:rFonts w:ascii="Times New Roman" w:eastAsia="Times New Roman" w:hAnsi="Times New Roman" w:cs="Times New Roman"/>
          <w:sz w:val="24"/>
          <w:szCs w:val="24"/>
        </w:rPr>
        <w:t xml:space="preserve">Karpovich, S.A., Skinner, J.P., Mondragon, J.E., </w:t>
      </w:r>
      <w:r w:rsidR="00036978">
        <w:rPr>
          <w:rFonts w:ascii="Times New Roman" w:eastAsia="Times New Roman" w:hAnsi="Times New Roman" w:cs="Times New Roman"/>
          <w:sz w:val="24"/>
          <w:szCs w:val="24"/>
        </w:rPr>
        <w:t>and</w:t>
      </w:r>
      <w:r w:rsidRPr="00121743">
        <w:rPr>
          <w:rFonts w:ascii="Times New Roman" w:eastAsia="Times New Roman" w:hAnsi="Times New Roman" w:cs="Times New Roman"/>
          <w:sz w:val="24"/>
          <w:szCs w:val="24"/>
        </w:rPr>
        <w:t xml:space="preserve"> Blundell, G.M. 2015. Combined physiological and behavioral observations to assess the influence of vessel encounters on harbor seals in glacial fjords of southeast Alaska. Journal of Experimental Marine Biology and Ecology</w:t>
      </w:r>
      <w:r>
        <w:rPr>
          <w:rFonts w:ascii="Times New Roman" w:eastAsia="Times New Roman" w:hAnsi="Times New Roman" w:cs="Times New Roman"/>
          <w:sz w:val="24"/>
          <w:szCs w:val="24"/>
        </w:rPr>
        <w:t>.</w:t>
      </w:r>
      <w:r w:rsidRPr="00121743">
        <w:rPr>
          <w:rFonts w:ascii="Times New Roman" w:eastAsia="Times New Roman" w:hAnsi="Times New Roman" w:cs="Times New Roman"/>
          <w:b/>
          <w:bCs/>
          <w:sz w:val="24"/>
          <w:szCs w:val="24"/>
        </w:rPr>
        <w:t xml:space="preserve"> 473</w:t>
      </w:r>
      <w:r>
        <w:rPr>
          <w:rFonts w:ascii="Times New Roman" w:eastAsia="Times New Roman" w:hAnsi="Times New Roman" w:cs="Times New Roman"/>
          <w:sz w:val="24"/>
          <w:szCs w:val="24"/>
        </w:rPr>
        <w:t>:</w:t>
      </w:r>
      <w:r w:rsidRPr="00121743">
        <w:rPr>
          <w:rFonts w:ascii="Times New Roman" w:eastAsia="Times New Roman" w:hAnsi="Times New Roman" w:cs="Times New Roman"/>
          <w:sz w:val="24"/>
          <w:szCs w:val="24"/>
        </w:rPr>
        <w:t xml:space="preserve"> 110-120</w:t>
      </w:r>
      <w:r>
        <w:rPr>
          <w:rFonts w:ascii="Times New Roman" w:eastAsia="Times New Roman" w:hAnsi="Times New Roman" w:cs="Times New Roman"/>
          <w:sz w:val="24"/>
          <w:szCs w:val="24"/>
        </w:rPr>
        <w:t>. doi:</w:t>
      </w:r>
      <w:r w:rsidRPr="00121743">
        <w:rPr>
          <w:rFonts w:ascii="Times New Roman" w:eastAsia="Times New Roman" w:hAnsi="Times New Roman" w:cs="Times New Roman"/>
          <w:sz w:val="24"/>
          <w:szCs w:val="24"/>
        </w:rPr>
        <w:t>10.1016/j.jembe.2015.07.016</w:t>
      </w:r>
      <w:r w:rsidR="00E81E9D">
        <w:rPr>
          <w:rFonts w:ascii="Times New Roman" w:eastAsia="Times New Roman" w:hAnsi="Times New Roman" w:cs="Times New Roman"/>
          <w:sz w:val="24"/>
          <w:szCs w:val="24"/>
        </w:rPr>
        <w:t>.</w:t>
      </w:r>
    </w:p>
    <w:p w14:paraId="11215FEE" w14:textId="21A1DA61" w:rsidR="00036978" w:rsidRDefault="00036978" w:rsidP="00C67E0B">
      <w:pPr>
        <w:spacing w:after="0" w:line="480" w:lineRule="auto"/>
        <w:ind w:left="360" w:hanging="360"/>
        <w:rPr>
          <w:rFonts w:ascii="Times New Roman" w:eastAsia="Times New Roman" w:hAnsi="Times New Roman" w:cs="Times New Roman"/>
          <w:sz w:val="24"/>
          <w:szCs w:val="24"/>
        </w:rPr>
      </w:pPr>
      <w:r w:rsidRPr="00036978">
        <w:rPr>
          <w:rFonts w:ascii="Times New Roman" w:eastAsia="Times New Roman" w:hAnsi="Times New Roman" w:cs="Times New Roman"/>
          <w:sz w:val="24"/>
          <w:szCs w:val="24"/>
        </w:rPr>
        <w:t xml:space="preserve">Lake, S., Burton, H. </w:t>
      </w:r>
      <w:r>
        <w:rPr>
          <w:rFonts w:ascii="Times New Roman" w:eastAsia="Times New Roman" w:hAnsi="Times New Roman" w:cs="Times New Roman"/>
          <w:sz w:val="24"/>
          <w:szCs w:val="24"/>
        </w:rPr>
        <w:t>and</w:t>
      </w:r>
      <w:r w:rsidRPr="00036978">
        <w:rPr>
          <w:rFonts w:ascii="Times New Roman" w:eastAsia="Times New Roman" w:hAnsi="Times New Roman" w:cs="Times New Roman"/>
          <w:sz w:val="24"/>
          <w:szCs w:val="24"/>
        </w:rPr>
        <w:t xml:space="preserve"> Hindell, M. </w:t>
      </w:r>
      <w:r w:rsidR="00557DDC">
        <w:rPr>
          <w:rFonts w:ascii="Times New Roman" w:eastAsia="Times New Roman" w:hAnsi="Times New Roman" w:cs="Times New Roman"/>
          <w:sz w:val="24"/>
          <w:szCs w:val="24"/>
        </w:rPr>
        <w:t xml:space="preserve">1997. </w:t>
      </w:r>
      <w:r w:rsidRPr="00036978">
        <w:rPr>
          <w:rFonts w:ascii="Times New Roman" w:eastAsia="Times New Roman" w:hAnsi="Times New Roman" w:cs="Times New Roman"/>
          <w:sz w:val="24"/>
          <w:szCs w:val="24"/>
        </w:rPr>
        <w:t>Influence of time of day and month on Weddell seal haul-out patterns at the Vestfold Hills, Antarctica. Polar Biol</w:t>
      </w:r>
      <w:r w:rsidR="00C63490">
        <w:rPr>
          <w:rFonts w:ascii="Times New Roman" w:eastAsia="Times New Roman" w:hAnsi="Times New Roman" w:cs="Times New Roman"/>
          <w:sz w:val="24"/>
          <w:szCs w:val="24"/>
        </w:rPr>
        <w:t>.</w:t>
      </w:r>
      <w:r w:rsidRPr="00036978">
        <w:rPr>
          <w:rFonts w:ascii="Times New Roman" w:eastAsia="Times New Roman" w:hAnsi="Times New Roman" w:cs="Times New Roman"/>
          <w:sz w:val="24"/>
          <w:szCs w:val="24"/>
        </w:rPr>
        <w:t xml:space="preserve"> </w:t>
      </w:r>
      <w:r w:rsidRPr="00C63490">
        <w:rPr>
          <w:rFonts w:ascii="Times New Roman" w:eastAsia="Times New Roman" w:hAnsi="Times New Roman" w:cs="Times New Roman"/>
          <w:b/>
          <w:bCs/>
          <w:sz w:val="24"/>
          <w:szCs w:val="24"/>
        </w:rPr>
        <w:t>18</w:t>
      </w:r>
      <w:r w:rsidR="00C63490">
        <w:rPr>
          <w:rFonts w:ascii="Times New Roman" w:eastAsia="Times New Roman" w:hAnsi="Times New Roman" w:cs="Times New Roman"/>
          <w:b/>
          <w:bCs/>
          <w:sz w:val="24"/>
          <w:szCs w:val="24"/>
        </w:rPr>
        <w:t>:</w:t>
      </w:r>
      <w:r w:rsidRPr="00036978">
        <w:rPr>
          <w:rFonts w:ascii="Times New Roman" w:eastAsia="Times New Roman" w:hAnsi="Times New Roman" w:cs="Times New Roman"/>
          <w:sz w:val="24"/>
          <w:szCs w:val="24"/>
        </w:rPr>
        <w:t xml:space="preserve"> 319</w:t>
      </w:r>
      <w:r w:rsidR="00C63490">
        <w:rPr>
          <w:rFonts w:ascii="Times New Roman" w:eastAsia="Times New Roman" w:hAnsi="Times New Roman" w:cs="Times New Roman"/>
          <w:sz w:val="24"/>
          <w:szCs w:val="24"/>
        </w:rPr>
        <w:t>-</w:t>
      </w:r>
      <w:r w:rsidRPr="00036978">
        <w:rPr>
          <w:rFonts w:ascii="Times New Roman" w:eastAsia="Times New Roman" w:hAnsi="Times New Roman" w:cs="Times New Roman"/>
          <w:sz w:val="24"/>
          <w:szCs w:val="24"/>
        </w:rPr>
        <w:t>324.</w:t>
      </w:r>
      <w:r w:rsidR="00557DDC">
        <w:rPr>
          <w:rFonts w:ascii="Times New Roman" w:eastAsia="Times New Roman" w:hAnsi="Times New Roman" w:cs="Times New Roman"/>
          <w:sz w:val="24"/>
          <w:szCs w:val="24"/>
        </w:rPr>
        <w:t xml:space="preserve"> doi:</w:t>
      </w:r>
      <w:r w:rsidRPr="00036978">
        <w:rPr>
          <w:rFonts w:ascii="Times New Roman" w:eastAsia="Times New Roman" w:hAnsi="Times New Roman" w:cs="Times New Roman"/>
          <w:sz w:val="24"/>
          <w:szCs w:val="24"/>
        </w:rPr>
        <w:t>10.1007/s003000050194</w:t>
      </w:r>
      <w:r w:rsidR="00557DDC">
        <w:rPr>
          <w:rFonts w:ascii="Times New Roman" w:eastAsia="Times New Roman" w:hAnsi="Times New Roman" w:cs="Times New Roman"/>
          <w:sz w:val="24"/>
          <w:szCs w:val="24"/>
        </w:rPr>
        <w:t>.</w:t>
      </w:r>
    </w:p>
    <w:p w14:paraId="548DBD78" w14:textId="58CA6AB2"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lastRenderedPageBreak/>
        <w:t xml:space="preserve">London, J.M., Ver Hoef, J.M., Jeffries, S.J., Lance, M.M.,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Boveng, P.L. 2012. Haul-out behavior of harbor seals (</w:t>
      </w:r>
      <w:r w:rsidRPr="00F36E39">
        <w:rPr>
          <w:rFonts w:ascii="Times New Roman" w:eastAsia="Times New Roman" w:hAnsi="Times New Roman" w:cs="Times New Roman"/>
          <w:i/>
          <w:iCs/>
          <w:sz w:val="24"/>
          <w:szCs w:val="24"/>
        </w:rPr>
        <w:t>Phoca vitulina</w:t>
      </w:r>
      <w:r w:rsidRPr="00F36E39">
        <w:rPr>
          <w:rFonts w:ascii="Times New Roman" w:eastAsia="Times New Roman" w:hAnsi="Times New Roman" w:cs="Times New Roman"/>
          <w:sz w:val="24"/>
          <w:szCs w:val="24"/>
        </w:rPr>
        <w:t>) in Hood Canal, Washington. PLoS One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7</w:t>
      </w:r>
      <w:r w:rsidRPr="00F36E39">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e38180.</w:t>
      </w:r>
      <w:r>
        <w:rPr>
          <w:rFonts w:ascii="Times New Roman" w:eastAsia="Times New Roman" w:hAnsi="Times New Roman" w:cs="Times New Roman"/>
          <w:sz w:val="24"/>
          <w:szCs w:val="24"/>
        </w:rPr>
        <w:t xml:space="preserve"> doi:</w:t>
      </w:r>
      <w:r w:rsidRPr="00F36E39">
        <w:rPr>
          <w:rFonts w:ascii="Times New Roman" w:eastAsia="Times New Roman" w:hAnsi="Times New Roman" w:cs="Times New Roman"/>
          <w:sz w:val="24"/>
          <w:szCs w:val="24"/>
        </w:rPr>
        <w:t>10.1371/journal.pone.0038180</w:t>
      </w:r>
      <w:r w:rsidR="00E81E9D">
        <w:rPr>
          <w:rFonts w:ascii="Times New Roman" w:eastAsia="Times New Roman" w:hAnsi="Times New Roman" w:cs="Times New Roman"/>
          <w:sz w:val="24"/>
          <w:szCs w:val="24"/>
        </w:rPr>
        <w:t>.</w:t>
      </w:r>
    </w:p>
    <w:p w14:paraId="6F556E12" w14:textId="4B823527" w:rsidR="00072679" w:rsidRDefault="00072679" w:rsidP="00C67E0B">
      <w:pPr>
        <w:spacing w:after="0" w:line="480" w:lineRule="auto"/>
        <w:ind w:left="360" w:hanging="360"/>
        <w:rPr>
          <w:rFonts w:ascii="Times New Roman" w:eastAsia="Times New Roman" w:hAnsi="Times New Roman" w:cs="Times New Roman"/>
          <w:sz w:val="24"/>
          <w:szCs w:val="24"/>
        </w:rPr>
      </w:pPr>
      <w:r w:rsidRPr="00072679">
        <w:rPr>
          <w:rFonts w:ascii="Times New Roman" w:eastAsia="Times New Roman" w:hAnsi="Times New Roman" w:cs="Times New Roman"/>
          <w:sz w:val="24"/>
          <w:szCs w:val="24"/>
        </w:rPr>
        <w:t>Long, J.S.</w:t>
      </w:r>
      <w:r>
        <w:rPr>
          <w:rFonts w:ascii="Times New Roman" w:eastAsia="Times New Roman" w:hAnsi="Times New Roman" w:cs="Times New Roman"/>
          <w:sz w:val="24"/>
          <w:szCs w:val="24"/>
        </w:rPr>
        <w:t>,</w:t>
      </w:r>
      <w:r w:rsidRPr="000726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B6C68">
        <w:rPr>
          <w:rFonts w:ascii="Times New Roman" w:eastAsia="Times New Roman" w:hAnsi="Times New Roman" w:cs="Times New Roman"/>
          <w:sz w:val="24"/>
          <w:szCs w:val="24"/>
        </w:rPr>
        <w:t xml:space="preserve"> Freese, J.</w:t>
      </w:r>
      <w:r>
        <w:rPr>
          <w:rFonts w:ascii="Times New Roman" w:eastAsia="Times New Roman" w:hAnsi="Times New Roman" w:cs="Times New Roman"/>
          <w:sz w:val="24"/>
          <w:szCs w:val="24"/>
        </w:rPr>
        <w:t xml:space="preserve"> 2006</w:t>
      </w:r>
      <w:r w:rsidRPr="00072679">
        <w:rPr>
          <w:rFonts w:ascii="Times New Roman" w:eastAsia="Times New Roman" w:hAnsi="Times New Roman" w:cs="Times New Roman"/>
          <w:sz w:val="24"/>
          <w:szCs w:val="24"/>
        </w:rPr>
        <w:t>.</w:t>
      </w:r>
      <w:r w:rsidR="005728FD">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Regression models for categorical dependent variables using Stata</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 xml:space="preserve">Stata </w:t>
      </w:r>
      <w:r w:rsidR="00BD5B76">
        <w:rPr>
          <w:rFonts w:ascii="Times New Roman" w:eastAsia="Times New Roman" w:hAnsi="Times New Roman" w:cs="Times New Roman"/>
          <w:sz w:val="24"/>
          <w:szCs w:val="24"/>
        </w:rPr>
        <w:t>P</w:t>
      </w:r>
      <w:r w:rsidRPr="00072679">
        <w:rPr>
          <w:rFonts w:ascii="Times New Roman" w:eastAsia="Times New Roman" w:hAnsi="Times New Roman" w:cs="Times New Roman"/>
          <w:sz w:val="24"/>
          <w:szCs w:val="24"/>
        </w:rPr>
        <w:t>ress</w:t>
      </w:r>
      <w:r w:rsidR="00BD5B76">
        <w:rPr>
          <w:rFonts w:ascii="Times New Roman" w:eastAsia="Times New Roman" w:hAnsi="Times New Roman" w:cs="Times New Roman"/>
          <w:sz w:val="24"/>
          <w:szCs w:val="24"/>
        </w:rPr>
        <w:t xml:space="preserve"> Publication</w:t>
      </w:r>
      <w:r w:rsidRPr="000726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b/>
          <w:bCs/>
          <w:sz w:val="24"/>
          <w:szCs w:val="24"/>
        </w:rPr>
        <w:t>7</w:t>
      </w:r>
      <w:r w:rsidR="00BD5B76">
        <w:rPr>
          <w:rFonts w:ascii="Times New Roman" w:eastAsia="Times New Roman" w:hAnsi="Times New Roman" w:cs="Times New Roman"/>
          <w:b/>
          <w:bCs/>
          <w:sz w:val="24"/>
          <w:szCs w:val="24"/>
        </w:rPr>
        <w:t xml:space="preserve">: </w:t>
      </w:r>
      <w:r w:rsidR="008511E8" w:rsidRPr="008511E8">
        <w:rPr>
          <w:rFonts w:ascii="Times New Roman" w:eastAsia="Times New Roman" w:hAnsi="Times New Roman" w:cs="Times New Roman"/>
          <w:sz w:val="24"/>
          <w:szCs w:val="24"/>
        </w:rPr>
        <w:t>250-255.</w:t>
      </w:r>
    </w:p>
    <w:p w14:paraId="38054C8A" w14:textId="708E0BF3" w:rsidR="00235311" w:rsidRDefault="00235311" w:rsidP="00C67E0B">
      <w:pPr>
        <w:spacing w:after="0" w:line="480" w:lineRule="auto"/>
        <w:ind w:left="360" w:hanging="360"/>
        <w:rPr>
          <w:rFonts w:ascii="Times New Roman" w:eastAsia="Times New Roman" w:hAnsi="Times New Roman" w:cs="Times New Roman"/>
          <w:sz w:val="24"/>
          <w:szCs w:val="24"/>
        </w:rPr>
      </w:pPr>
      <w:r w:rsidRPr="00235311">
        <w:rPr>
          <w:rFonts w:ascii="Times New Roman" w:eastAsia="Times New Roman" w:hAnsi="Times New Roman" w:cs="Times New Roman"/>
          <w:sz w:val="24"/>
          <w:szCs w:val="24"/>
        </w:rPr>
        <w:t>Lüdecke</w:t>
      </w:r>
      <w:r>
        <w:rPr>
          <w:rFonts w:ascii="Times New Roman" w:eastAsia="Times New Roman" w:hAnsi="Times New Roman" w:cs="Times New Roman"/>
          <w:sz w:val="24"/>
          <w:szCs w:val="24"/>
        </w:rPr>
        <w:t>l</w:t>
      </w:r>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Pr="00235311">
        <w:rPr>
          <w:rFonts w:ascii="Times New Roman" w:eastAsia="Times New Roman" w:hAnsi="Times New Roman" w:cs="Times New Roman"/>
          <w:sz w:val="24"/>
          <w:szCs w:val="24"/>
        </w:rPr>
        <w:t xml:space="preserve"> Ben-Shachar,</w:t>
      </w:r>
      <w:r>
        <w:rPr>
          <w:rFonts w:ascii="Times New Roman" w:eastAsia="Times New Roman" w:hAnsi="Times New Roman" w:cs="Times New Roman"/>
          <w:sz w:val="24"/>
          <w:szCs w:val="24"/>
        </w:rPr>
        <w:t xml:space="preserve"> M.S.,</w:t>
      </w:r>
      <w:r w:rsidRPr="00235311">
        <w:rPr>
          <w:rFonts w:ascii="Times New Roman" w:eastAsia="Times New Roman" w:hAnsi="Times New Roman" w:cs="Times New Roman"/>
          <w:sz w:val="24"/>
          <w:szCs w:val="24"/>
        </w:rPr>
        <w:t xml:space="preserve"> Patil,</w:t>
      </w:r>
      <w:r>
        <w:rPr>
          <w:rFonts w:ascii="Times New Roman" w:eastAsia="Times New Roman" w:hAnsi="Times New Roman" w:cs="Times New Roman"/>
          <w:sz w:val="24"/>
          <w:szCs w:val="24"/>
        </w:rPr>
        <w:t xml:space="preserve"> I., </w:t>
      </w:r>
      <w:r w:rsidRPr="00235311">
        <w:rPr>
          <w:rFonts w:ascii="Times New Roman" w:eastAsia="Times New Roman" w:hAnsi="Times New Roman" w:cs="Times New Roman"/>
          <w:sz w:val="24"/>
          <w:szCs w:val="24"/>
        </w:rPr>
        <w:t>Waggoner,</w:t>
      </w:r>
      <w:r>
        <w:rPr>
          <w:rFonts w:ascii="Times New Roman" w:eastAsia="Times New Roman" w:hAnsi="Times New Roman" w:cs="Times New Roman"/>
          <w:sz w:val="24"/>
          <w:szCs w:val="24"/>
        </w:rPr>
        <w:t xml:space="preserve"> P.,</w:t>
      </w:r>
      <w:r w:rsidRPr="00235311">
        <w:rPr>
          <w:rFonts w:ascii="Times New Roman" w:eastAsia="Times New Roman" w:hAnsi="Times New Roman" w:cs="Times New Roman"/>
          <w:sz w:val="24"/>
          <w:szCs w:val="24"/>
        </w:rPr>
        <w:t xml:space="preserve"> and Makowski</w:t>
      </w:r>
      <w:r>
        <w:rPr>
          <w:rFonts w:ascii="Times New Roman" w:eastAsia="Times New Roman" w:hAnsi="Times New Roman" w:cs="Times New Roman"/>
          <w:sz w:val="24"/>
          <w:szCs w:val="24"/>
        </w:rPr>
        <w:t>, D.</w:t>
      </w:r>
      <w:r w:rsidR="002A1D2B">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erformance: An R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ackage for </w:t>
      </w:r>
      <w:r w:rsidR="002A1D2B">
        <w:rPr>
          <w:rFonts w:ascii="Times New Roman" w:eastAsia="Times New Roman" w:hAnsi="Times New Roman" w:cs="Times New Roman"/>
          <w:sz w:val="24"/>
          <w:szCs w:val="24"/>
        </w:rPr>
        <w:t>a</w:t>
      </w:r>
      <w:r w:rsidRPr="00235311">
        <w:rPr>
          <w:rFonts w:ascii="Times New Roman" w:eastAsia="Times New Roman" w:hAnsi="Times New Roman" w:cs="Times New Roman"/>
          <w:sz w:val="24"/>
          <w:szCs w:val="24"/>
        </w:rPr>
        <w:t xml:space="preserve">ssessment, </w:t>
      </w:r>
      <w:r w:rsidR="002A1D2B">
        <w:rPr>
          <w:rFonts w:ascii="Times New Roman" w:eastAsia="Times New Roman" w:hAnsi="Times New Roman" w:cs="Times New Roman"/>
          <w:sz w:val="24"/>
          <w:szCs w:val="24"/>
        </w:rPr>
        <w:t>c</w:t>
      </w:r>
      <w:r w:rsidRPr="00235311">
        <w:rPr>
          <w:rFonts w:ascii="Times New Roman" w:eastAsia="Times New Roman" w:hAnsi="Times New Roman" w:cs="Times New Roman"/>
          <w:sz w:val="24"/>
          <w:szCs w:val="24"/>
        </w:rPr>
        <w:t xml:space="preserve">omparison and </w:t>
      </w:r>
      <w:r w:rsidR="002A1D2B">
        <w:rPr>
          <w:rFonts w:ascii="Times New Roman" w:eastAsia="Times New Roman" w:hAnsi="Times New Roman" w:cs="Times New Roman"/>
          <w:sz w:val="24"/>
          <w:szCs w:val="24"/>
        </w:rPr>
        <w:t>t</w:t>
      </w:r>
      <w:r w:rsidRPr="00235311">
        <w:rPr>
          <w:rFonts w:ascii="Times New Roman" w:eastAsia="Times New Roman" w:hAnsi="Times New Roman" w:cs="Times New Roman"/>
          <w:sz w:val="24"/>
          <w:szCs w:val="24"/>
        </w:rPr>
        <w:t xml:space="preserve">esting of </w:t>
      </w:r>
      <w:r w:rsidR="002A1D2B">
        <w:rPr>
          <w:rFonts w:ascii="Times New Roman" w:eastAsia="Times New Roman" w:hAnsi="Times New Roman" w:cs="Times New Roman"/>
          <w:sz w:val="24"/>
          <w:szCs w:val="24"/>
        </w:rPr>
        <w:t>s</w:t>
      </w:r>
      <w:r w:rsidRPr="00235311">
        <w:rPr>
          <w:rFonts w:ascii="Times New Roman" w:eastAsia="Times New Roman" w:hAnsi="Times New Roman" w:cs="Times New Roman"/>
          <w:sz w:val="24"/>
          <w:szCs w:val="24"/>
        </w:rPr>
        <w:t xml:space="preserve">tatistical </w:t>
      </w:r>
      <w:r w:rsidR="002A1D2B">
        <w:rPr>
          <w:rFonts w:ascii="Times New Roman" w:eastAsia="Times New Roman" w:hAnsi="Times New Roman" w:cs="Times New Roman"/>
          <w:sz w:val="24"/>
          <w:szCs w:val="24"/>
        </w:rPr>
        <w:t>m</w:t>
      </w:r>
      <w:r w:rsidRPr="00235311">
        <w:rPr>
          <w:rFonts w:ascii="Times New Roman" w:eastAsia="Times New Roman" w:hAnsi="Times New Roman" w:cs="Times New Roman"/>
          <w:sz w:val="24"/>
          <w:szCs w:val="24"/>
        </w:rPr>
        <w:t>odels</w:t>
      </w:r>
      <w:r>
        <w:rPr>
          <w:rFonts w:ascii="Times New Roman" w:eastAsia="Times New Roman" w:hAnsi="Times New Roman" w:cs="Times New Roman"/>
          <w:sz w:val="24"/>
          <w:szCs w:val="24"/>
        </w:rPr>
        <w:t>.</w:t>
      </w:r>
      <w:r w:rsidR="002A1D2B">
        <w:rPr>
          <w:rFonts w:ascii="Times New Roman" w:eastAsia="Times New Roman" w:hAnsi="Times New Roman" w:cs="Times New Roman"/>
          <w:sz w:val="24"/>
          <w:szCs w:val="24"/>
        </w:rPr>
        <w:t xml:space="preserve"> </w:t>
      </w:r>
      <w:r w:rsidR="00D437FA" w:rsidRPr="00D437FA">
        <w:rPr>
          <w:rFonts w:ascii="Times New Roman" w:eastAsia="Times New Roman" w:hAnsi="Times New Roman" w:cs="Times New Roman"/>
          <w:sz w:val="24"/>
          <w:szCs w:val="24"/>
        </w:rPr>
        <w:t>Journal of Open Source Software</w:t>
      </w:r>
      <w:r w:rsidR="00621472">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w:t>
      </w:r>
      <w:r w:rsidR="00D437FA" w:rsidRPr="00351B43">
        <w:rPr>
          <w:rFonts w:ascii="Times New Roman" w:eastAsia="Times New Roman" w:hAnsi="Times New Roman" w:cs="Times New Roman"/>
          <w:b/>
          <w:bCs/>
          <w:sz w:val="24"/>
          <w:szCs w:val="24"/>
        </w:rPr>
        <w:t>6(</w:t>
      </w:r>
      <w:r w:rsidR="00D437FA" w:rsidRPr="00D437FA">
        <w:rPr>
          <w:rFonts w:ascii="Times New Roman" w:eastAsia="Times New Roman" w:hAnsi="Times New Roman" w:cs="Times New Roman"/>
          <w:sz w:val="24"/>
          <w:szCs w:val="24"/>
        </w:rPr>
        <w:t>60)</w:t>
      </w:r>
      <w:r w:rsidR="00D437FA">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3139. </w:t>
      </w:r>
      <w:r w:rsidR="002A1D2B">
        <w:rPr>
          <w:rFonts w:ascii="Times New Roman" w:eastAsia="Times New Roman" w:hAnsi="Times New Roman" w:cs="Times New Roman"/>
          <w:sz w:val="24"/>
          <w:szCs w:val="24"/>
        </w:rPr>
        <w:t>doi</w:t>
      </w:r>
      <w:r w:rsidR="002A1D2B" w:rsidRPr="002A1D2B">
        <w:rPr>
          <w:rFonts w:ascii="Times New Roman" w:eastAsia="Times New Roman" w:hAnsi="Times New Roman" w:cs="Times New Roman"/>
          <w:sz w:val="24"/>
          <w:szCs w:val="24"/>
        </w:rPr>
        <w:t>:10.21105/joss.03139</w:t>
      </w:r>
      <w:r w:rsidR="00E81E9D">
        <w:rPr>
          <w:rFonts w:ascii="Times New Roman" w:eastAsia="Times New Roman" w:hAnsi="Times New Roman" w:cs="Times New Roman"/>
          <w:sz w:val="24"/>
          <w:szCs w:val="24"/>
        </w:rPr>
        <w:t>.</w:t>
      </w:r>
    </w:p>
    <w:p w14:paraId="146D4B70" w14:textId="3E697EF6" w:rsidR="00C32731" w:rsidRDefault="00C32731" w:rsidP="00C67E0B">
      <w:pPr>
        <w:spacing w:after="0" w:line="480" w:lineRule="auto"/>
        <w:ind w:left="360" w:hanging="360"/>
        <w:rPr>
          <w:rFonts w:ascii="Times New Roman" w:eastAsia="Times New Roman" w:hAnsi="Times New Roman" w:cs="Times New Roman"/>
          <w:sz w:val="24"/>
          <w:szCs w:val="24"/>
        </w:rPr>
      </w:pPr>
      <w:r w:rsidRPr="00F6154C">
        <w:rPr>
          <w:rFonts w:ascii="Times New Roman" w:eastAsia="Times New Roman" w:hAnsi="Times New Roman" w:cs="Times New Roman"/>
          <w:sz w:val="24"/>
          <w:szCs w:val="24"/>
        </w:rPr>
        <w:t xml:space="preserve">Luxa, K., and Acevedo-Gutiérrez, A. 2013. </w:t>
      </w:r>
      <w:r w:rsidRPr="00C32731">
        <w:rPr>
          <w:rFonts w:ascii="Times New Roman" w:eastAsia="Times New Roman" w:hAnsi="Times New Roman" w:cs="Times New Roman"/>
          <w:sz w:val="24"/>
          <w:szCs w:val="24"/>
        </w:rPr>
        <w:t>Food habits of harbor seals (</w:t>
      </w:r>
      <w:r w:rsidRPr="00C32731">
        <w:rPr>
          <w:rFonts w:ascii="Times New Roman" w:eastAsia="Times New Roman" w:hAnsi="Times New Roman" w:cs="Times New Roman"/>
          <w:i/>
          <w:iCs/>
          <w:sz w:val="24"/>
          <w:szCs w:val="24"/>
        </w:rPr>
        <w:t>Phoca vitulina</w:t>
      </w:r>
      <w:r w:rsidRPr="00C32731">
        <w:rPr>
          <w:rFonts w:ascii="Times New Roman" w:eastAsia="Times New Roman" w:hAnsi="Times New Roman" w:cs="Times New Roman"/>
          <w:sz w:val="24"/>
          <w:szCs w:val="24"/>
        </w:rPr>
        <w:t>) in two estuaries in the central Salish Sea. Aquatic Mammals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39</w:t>
      </w:r>
      <w:r w:rsidRPr="00C32731">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10.</w:t>
      </w:r>
    </w:p>
    <w:p w14:paraId="3193BA09" w14:textId="505878F4" w:rsidR="00E5425C" w:rsidRDefault="00D700B5" w:rsidP="00E5425C">
      <w:pPr>
        <w:pStyle w:val="NormalWeb"/>
        <w:spacing w:before="0" w:beforeAutospacing="0" w:after="0" w:afterAutospacing="0" w:line="480" w:lineRule="auto"/>
        <w:ind w:left="360" w:hanging="360"/>
      </w:pPr>
      <w:r w:rsidRPr="00D700B5">
        <w:t>Lyons, M. 201</w:t>
      </w:r>
      <w:r w:rsidR="00A34C22">
        <w:t>8</w:t>
      </w:r>
      <w:r w:rsidRPr="00D700B5">
        <w:t>. Generalised additive models (GAMS): An introduction. Environmental</w:t>
      </w:r>
      <w:r>
        <w:t xml:space="preserve"> </w:t>
      </w:r>
      <w:r w:rsidRPr="00D700B5">
        <w:t>Computing. Retrieved January 9, 2022, from</w:t>
      </w:r>
      <w:r>
        <w:t xml:space="preserve"> </w:t>
      </w:r>
      <w:r w:rsidR="00790021" w:rsidRPr="00612651">
        <w:t>http://environmentalcomputing.net/intro-to-gams</w:t>
      </w:r>
      <w:r w:rsidR="00E3356C">
        <w:t>.</w:t>
      </w:r>
    </w:p>
    <w:p w14:paraId="07A19213" w14:textId="27C71197" w:rsidR="00516B61" w:rsidRDefault="00516B61" w:rsidP="00BF2D77">
      <w:pPr>
        <w:pStyle w:val="NormalWeb"/>
        <w:spacing w:before="0" w:beforeAutospacing="0" w:after="0" w:afterAutospacing="0" w:line="480" w:lineRule="auto"/>
        <w:ind w:left="360" w:hanging="360"/>
      </w:pPr>
      <w:r w:rsidRPr="00516B61">
        <w:t>Mohl, B. 1968. Auditory sensitivity of the common seal in air and water</w:t>
      </w:r>
      <w:r w:rsidR="00136DAE">
        <w:t xml:space="preserve">. </w:t>
      </w:r>
      <w:r w:rsidRPr="00516B61">
        <w:t>Journal of Auditory Research</w:t>
      </w:r>
      <w:r>
        <w:t>.</w:t>
      </w:r>
      <w:r w:rsidRPr="00516B61">
        <w:t xml:space="preserve"> </w:t>
      </w:r>
      <w:r w:rsidRPr="00516B61">
        <w:rPr>
          <w:b/>
          <w:bCs/>
        </w:rPr>
        <w:t>8(</w:t>
      </w:r>
      <w:r w:rsidRPr="00516B61">
        <w:t>1)</w:t>
      </w:r>
      <w:r>
        <w:t>:</w:t>
      </w:r>
      <w:r w:rsidRPr="00516B61">
        <w:t xml:space="preserve"> 27–38</w:t>
      </w:r>
      <w:r>
        <w:t>.</w:t>
      </w:r>
    </w:p>
    <w:p w14:paraId="3067B5D5" w14:textId="393CF63A" w:rsidR="00693F43" w:rsidRDefault="00693F43" w:rsidP="00BF2D77">
      <w:pPr>
        <w:pStyle w:val="NormalWeb"/>
        <w:spacing w:before="0" w:beforeAutospacing="0" w:after="0" w:afterAutospacing="0" w:line="480" w:lineRule="auto"/>
        <w:ind w:left="360" w:hanging="360"/>
      </w:pPr>
      <w:r w:rsidRPr="00693F43">
        <w:t xml:space="preserve">Montgomery, R.A., Ver Hoef, J.M., </w:t>
      </w:r>
      <w:r w:rsidR="00321926">
        <w:t>and</w:t>
      </w:r>
      <w:r w:rsidRPr="00693F43">
        <w:t xml:space="preserve"> Boveng, P.L. 2007. Spatial modeling of haul-out site use by harbor seals in Cook Inlet, Alaska. Marine Ecology Progress Series</w:t>
      </w:r>
      <w:r>
        <w:t>.</w:t>
      </w:r>
      <w:r w:rsidRPr="00693F43">
        <w:t xml:space="preserve"> </w:t>
      </w:r>
      <w:r w:rsidRPr="00693F43">
        <w:rPr>
          <w:b/>
          <w:bCs/>
        </w:rPr>
        <w:t>341</w:t>
      </w:r>
      <w:r>
        <w:t>:</w:t>
      </w:r>
      <w:r w:rsidRPr="00693F43">
        <w:t xml:space="preserve"> 257-264.</w:t>
      </w:r>
    </w:p>
    <w:p w14:paraId="136D935F" w14:textId="0820F31A" w:rsidR="00693F43" w:rsidRDefault="00693F43" w:rsidP="00BF2D77">
      <w:pPr>
        <w:pStyle w:val="NormalWeb"/>
        <w:spacing w:before="0" w:beforeAutospacing="0" w:after="0" w:afterAutospacing="0" w:line="480" w:lineRule="auto"/>
        <w:ind w:left="360" w:hanging="360"/>
      </w:pPr>
      <w:r w:rsidRPr="00693F43">
        <w:t>Newby, T.C. 1973. Observations on the breeding behavior of the harbor seal in the state of Washington. Journal of Mammalogy</w:t>
      </w:r>
      <w:r>
        <w:t>.</w:t>
      </w:r>
      <w:r w:rsidRPr="00693F43">
        <w:t xml:space="preserve"> </w:t>
      </w:r>
      <w:r w:rsidRPr="00693F43">
        <w:rPr>
          <w:b/>
          <w:bCs/>
        </w:rPr>
        <w:t>54</w:t>
      </w:r>
      <w:r w:rsidRPr="00693F43">
        <w:t>(2)</w:t>
      </w:r>
      <w:r>
        <w:t>:</w:t>
      </w:r>
      <w:r w:rsidRPr="00693F43">
        <w:t xml:space="preserve"> 540-543.</w:t>
      </w:r>
    </w:p>
    <w:p w14:paraId="25A1DD49" w14:textId="77777777" w:rsidR="00FD1E30" w:rsidRDefault="00FD1E30" w:rsidP="00BF2D77">
      <w:pPr>
        <w:pStyle w:val="NormalWeb"/>
        <w:spacing w:before="0" w:beforeAutospacing="0" w:after="0" w:afterAutospacing="0" w:line="480" w:lineRule="auto"/>
        <w:ind w:left="360" w:hanging="360"/>
      </w:pPr>
      <w:r w:rsidRPr="00FD1E30">
        <w:t xml:space="preserve">Osinga, N., Nussbaum, S.B., Brakefield, P.M., </w:t>
      </w:r>
      <w:r>
        <w:t>and</w:t>
      </w:r>
      <w:r w:rsidRPr="00FD1E30">
        <w:t xml:space="preserve"> de Haes, H.A.U. 2012. Response of common seals (</w:t>
      </w:r>
      <w:r w:rsidRPr="00FD1E30">
        <w:rPr>
          <w:i/>
          <w:iCs/>
        </w:rPr>
        <w:t>Phoca vitulina</w:t>
      </w:r>
      <w:r w:rsidRPr="00FD1E30">
        <w:t>) to human disturbances in the Dollard estuary of the Wadden Sea. Mammalian Biology</w:t>
      </w:r>
      <w:r>
        <w:t>.</w:t>
      </w:r>
      <w:r w:rsidRPr="00FD1E30">
        <w:t xml:space="preserve"> </w:t>
      </w:r>
      <w:r w:rsidRPr="00FD1E30">
        <w:rPr>
          <w:b/>
          <w:bCs/>
        </w:rPr>
        <w:t>77</w:t>
      </w:r>
      <w:r w:rsidRPr="00FD1E30">
        <w:t>(4)</w:t>
      </w:r>
      <w:r>
        <w:t>:</w:t>
      </w:r>
      <w:r w:rsidRPr="00FD1E30">
        <w:t xml:space="preserve"> 281-287.</w:t>
      </w:r>
    </w:p>
    <w:p w14:paraId="56A7C34B" w14:textId="6837302C" w:rsidR="00213843" w:rsidRPr="00281963" w:rsidRDefault="00213843" w:rsidP="00BF2D77">
      <w:pPr>
        <w:pStyle w:val="NormalWeb"/>
        <w:spacing w:before="0" w:beforeAutospacing="0" w:after="0" w:afterAutospacing="0" w:line="480" w:lineRule="auto"/>
        <w:ind w:left="360" w:hanging="360"/>
      </w:pPr>
      <w:r w:rsidRPr="00213843">
        <w:lastRenderedPageBreak/>
        <w:t xml:space="preserve">Paterson, W.D., Russell, D.J., Wu, G.M., McConnell, B., Currie, J.I., McCafferty, D.J., </w:t>
      </w:r>
      <w:r>
        <w:t>and</w:t>
      </w:r>
      <w:r w:rsidRPr="00213843">
        <w:t xml:space="preserve"> Thompson, D. 2019. Post-disturbance haulout behaviour of harbour seals. Aquatic Conservation: Marine and Freshwater Ecosystems.</w:t>
      </w:r>
      <w:r>
        <w:t xml:space="preserve"> </w:t>
      </w:r>
      <w:r w:rsidRPr="00213843">
        <w:rPr>
          <w:b/>
          <w:bCs/>
        </w:rPr>
        <w:t>29</w:t>
      </w:r>
      <w:r>
        <w:t xml:space="preserve">: </w:t>
      </w:r>
      <w:r w:rsidRPr="00213843">
        <w:t>144-156</w:t>
      </w:r>
      <w:r>
        <w:t>. d</w:t>
      </w:r>
      <w:r w:rsidRPr="00213843">
        <w:t>oi</w:t>
      </w:r>
      <w:r>
        <w:t>:</w:t>
      </w:r>
      <w:r w:rsidRPr="00213843">
        <w:t>10.1002/aqc.3092</w:t>
      </w:r>
      <w:r>
        <w:t>.</w:t>
      </w:r>
    </w:p>
    <w:p w14:paraId="0F2EE32E" w14:textId="14CE1CD4" w:rsidR="001D1D20" w:rsidRDefault="00DE6960" w:rsidP="008075D9">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Patterson</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58688C"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2008. Tidal </w:t>
      </w:r>
      <w:r w:rsidR="003C618A" w:rsidRPr="00FB78DC">
        <w:rPr>
          <w:rFonts w:ascii="Times New Roman" w:eastAsia="Times New Roman" w:hAnsi="Times New Roman" w:cs="Times New Roman"/>
          <w:sz w:val="24"/>
          <w:szCs w:val="24"/>
        </w:rPr>
        <w:t>i</w:t>
      </w:r>
      <w:r w:rsidRPr="00FB78DC">
        <w:rPr>
          <w:rFonts w:ascii="Times New Roman" w:eastAsia="Times New Roman" w:hAnsi="Times New Roman" w:cs="Times New Roman"/>
          <w:sz w:val="24"/>
          <w:szCs w:val="24"/>
        </w:rPr>
        <w:t xml:space="preserve">nfluence </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n the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3C618A" w:rsidRPr="00FB78DC">
        <w:rPr>
          <w:rFonts w:ascii="Times New Roman" w:eastAsia="Times New Roman" w:hAnsi="Times New Roman" w:cs="Times New Roman"/>
          <w:sz w:val="24"/>
          <w:szCs w:val="24"/>
        </w:rPr>
        <w:t>b</w:t>
      </w:r>
      <w:r w:rsidRPr="00FB78DC">
        <w:rPr>
          <w:rFonts w:ascii="Times New Roman" w:eastAsia="Times New Roman" w:hAnsi="Times New Roman" w:cs="Times New Roman"/>
          <w:sz w:val="24"/>
          <w:szCs w:val="24"/>
        </w:rPr>
        <w:t xml:space="preserve">ehavior of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r w:rsidRPr="00D95B4A">
        <w:rPr>
          <w:rFonts w:ascii="Times New Roman" w:eastAsia="Times New Roman" w:hAnsi="Times New Roman" w:cs="Times New Roman"/>
          <w:i/>
          <w:iCs/>
          <w:sz w:val="24"/>
          <w:szCs w:val="24"/>
        </w:rPr>
        <w:t>Phoca vitulina</w:t>
      </w:r>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vailable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ll </w:t>
      </w:r>
      <w:r w:rsidR="003C618A" w:rsidRPr="00FB78DC">
        <w:rPr>
          <w:rFonts w:ascii="Times New Roman" w:eastAsia="Times New Roman" w:hAnsi="Times New Roman" w:cs="Times New Roman"/>
          <w:sz w:val="24"/>
          <w:szCs w:val="24"/>
        </w:rPr>
        <w:t>t</w:t>
      </w:r>
      <w:r w:rsidRPr="00FB78DC">
        <w:rPr>
          <w:rFonts w:ascii="Times New Roman" w:eastAsia="Times New Roman" w:hAnsi="Times New Roman" w:cs="Times New Roman"/>
          <w:sz w:val="24"/>
          <w:szCs w:val="24"/>
        </w:rPr>
        <w:t xml:space="preserve">ide </w:t>
      </w:r>
      <w:r w:rsidR="003C618A" w:rsidRPr="00FB78DC">
        <w:rPr>
          <w:rFonts w:ascii="Times New Roman" w:eastAsia="Times New Roman" w:hAnsi="Times New Roman" w:cs="Times New Roman"/>
          <w:sz w:val="24"/>
          <w:szCs w:val="24"/>
        </w:rPr>
        <w:t>l</w:t>
      </w:r>
      <w:r w:rsidRPr="00FB78DC">
        <w:rPr>
          <w:rFonts w:ascii="Times New Roman" w:eastAsia="Times New Roman" w:hAnsi="Times New Roman" w:cs="Times New Roman"/>
          <w:sz w:val="24"/>
          <w:szCs w:val="24"/>
        </w:rPr>
        <w:t>evels</w:t>
      </w:r>
      <w:r w:rsidR="003C61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Northwestern Naturalist</w:t>
      </w:r>
      <w:r w:rsidR="00621472">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89</w:t>
      </w:r>
      <w:r w:rsidRPr="00FB78DC">
        <w:rPr>
          <w:rFonts w:ascii="Times New Roman" w:eastAsia="Times New Roman" w:hAnsi="Times New Roman" w:cs="Times New Roman"/>
          <w:sz w:val="24"/>
          <w:szCs w:val="24"/>
        </w:rPr>
        <w:t>(1)</w:t>
      </w:r>
      <w:r w:rsidR="006246B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17-23</w:t>
      </w:r>
      <w:r w:rsidR="00352091" w:rsidRPr="00FB78DC">
        <w:rPr>
          <w:rFonts w:ascii="Times New Roman" w:eastAsia="Times New Roman" w:hAnsi="Times New Roman" w:cs="Times New Roman"/>
          <w:sz w:val="24"/>
          <w:szCs w:val="24"/>
        </w:rPr>
        <w:t>. doi:</w:t>
      </w:r>
      <w:r w:rsidRPr="00FB78DC">
        <w:rPr>
          <w:rFonts w:ascii="Times New Roman" w:eastAsia="Times New Roman" w:hAnsi="Times New Roman" w:cs="Times New Roman"/>
          <w:sz w:val="24"/>
          <w:szCs w:val="24"/>
        </w:rPr>
        <w:t>10.1898/1051-1733(2008)89</w:t>
      </w:r>
      <w:r w:rsidR="001D1D20">
        <w:rPr>
          <w:rFonts w:ascii="Times New Roman" w:eastAsia="Times New Roman" w:hAnsi="Times New Roman" w:cs="Times New Roman"/>
          <w:sz w:val="24"/>
          <w:szCs w:val="24"/>
        </w:rPr>
        <w:t>.</w:t>
      </w:r>
    </w:p>
    <w:p w14:paraId="68CE4F5C" w14:textId="0FAA0FCF" w:rsidR="00BB435F" w:rsidRDefault="00B81494" w:rsidP="008075D9">
      <w:pPr>
        <w:spacing w:after="0" w:line="480" w:lineRule="auto"/>
        <w:ind w:left="360" w:hanging="360"/>
        <w:rPr>
          <w:rFonts w:ascii="Times New Roman" w:eastAsia="Times New Roman" w:hAnsi="Times New Roman" w:cs="Times New Roman"/>
          <w:sz w:val="24"/>
          <w:szCs w:val="24"/>
        </w:rPr>
      </w:pPr>
      <w:r w:rsidRPr="00B81494">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auli, </w:t>
      </w:r>
      <w:r w:rsidRPr="00B81494">
        <w:rPr>
          <w:rFonts w:ascii="Times New Roman" w:eastAsia="Times New Roman" w:hAnsi="Times New Roman" w:cs="Times New Roman"/>
          <w:sz w:val="24"/>
          <w:szCs w:val="24"/>
        </w:rPr>
        <w:t>B</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and</w:t>
      </w:r>
      <w:r w:rsidRPr="00B81494">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erhune,</w:t>
      </w:r>
      <w:r w:rsidRPr="00B81494">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M. 1987. Tidal and temporal interaction on harbour seal haul-out patterns. Aquatic Mammals</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 xml:space="preserve"> </w:t>
      </w:r>
      <w:r w:rsidRPr="00B81494">
        <w:rPr>
          <w:rFonts w:ascii="Times New Roman" w:eastAsia="Times New Roman" w:hAnsi="Times New Roman" w:cs="Times New Roman"/>
          <w:b/>
          <w:bCs/>
          <w:sz w:val="24"/>
          <w:szCs w:val="24"/>
        </w:rPr>
        <w:t>13</w:t>
      </w:r>
      <w:r w:rsidRPr="00B81494">
        <w:rPr>
          <w:rFonts w:ascii="Times New Roman" w:eastAsia="Times New Roman" w:hAnsi="Times New Roman" w:cs="Times New Roman"/>
          <w:sz w:val="24"/>
          <w:szCs w:val="24"/>
        </w:rPr>
        <w:t>:</w:t>
      </w:r>
      <w:r w:rsidR="00D73F88">
        <w:rPr>
          <w:rFonts w:ascii="Times New Roman" w:eastAsia="Times New Roman" w:hAnsi="Times New Roman" w:cs="Times New Roman"/>
          <w:sz w:val="24"/>
          <w:szCs w:val="24"/>
        </w:rPr>
        <w:t xml:space="preserve"> </w:t>
      </w:r>
      <w:r w:rsidRPr="00B81494">
        <w:rPr>
          <w:rFonts w:ascii="Times New Roman" w:eastAsia="Times New Roman" w:hAnsi="Times New Roman" w:cs="Times New Roman"/>
          <w:sz w:val="24"/>
          <w:szCs w:val="24"/>
        </w:rPr>
        <w:t>93–95</w:t>
      </w:r>
      <w:r w:rsidR="001D1D20">
        <w:rPr>
          <w:rFonts w:ascii="Times New Roman" w:eastAsia="Times New Roman" w:hAnsi="Times New Roman" w:cs="Times New Roman"/>
          <w:sz w:val="24"/>
          <w:szCs w:val="24"/>
        </w:rPr>
        <w:t>.</w:t>
      </w:r>
    </w:p>
    <w:p w14:paraId="17CEBF57" w14:textId="1F522350" w:rsidR="00AA06F3" w:rsidRDefault="00AA06F3" w:rsidP="008075D9">
      <w:pPr>
        <w:spacing w:after="0" w:line="480" w:lineRule="auto"/>
        <w:ind w:left="360" w:hanging="360"/>
        <w:rPr>
          <w:rFonts w:ascii="Times New Roman" w:eastAsia="Times New Roman" w:hAnsi="Times New Roman" w:cs="Times New Roman"/>
          <w:sz w:val="24"/>
          <w:szCs w:val="24"/>
        </w:rPr>
      </w:pPr>
      <w:r w:rsidRPr="00AA06F3">
        <w:rPr>
          <w:rFonts w:ascii="Times New Roman" w:eastAsia="Times New Roman" w:hAnsi="Times New Roman" w:cs="Times New Roman"/>
          <w:sz w:val="24"/>
          <w:szCs w:val="24"/>
        </w:rPr>
        <w:t>Port of Bellingham, WA</w:t>
      </w:r>
      <w:r>
        <w:rPr>
          <w:rFonts w:ascii="Times New Roman" w:eastAsia="Times New Roman" w:hAnsi="Times New Roman" w:cs="Times New Roman"/>
          <w:sz w:val="24"/>
          <w:szCs w:val="24"/>
        </w:rPr>
        <w:t>.</w:t>
      </w:r>
      <w:r w:rsidRPr="00AA06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2019. </w:t>
      </w:r>
      <w:r w:rsidRPr="00AA06F3">
        <w:rPr>
          <w:rFonts w:ascii="Times New Roman" w:eastAsia="Times New Roman" w:hAnsi="Times New Roman" w:cs="Times New Roman"/>
          <w:sz w:val="24"/>
          <w:szCs w:val="24"/>
        </w:rPr>
        <w:t xml:space="preserve">Final </w:t>
      </w:r>
      <w:r>
        <w:rPr>
          <w:rFonts w:ascii="Times New Roman" w:eastAsia="Times New Roman" w:hAnsi="Times New Roman" w:cs="Times New Roman"/>
          <w:sz w:val="24"/>
          <w:szCs w:val="24"/>
        </w:rPr>
        <w:t>w</w:t>
      </w:r>
      <w:r w:rsidRPr="00AA06F3">
        <w:rPr>
          <w:rFonts w:ascii="Times New Roman" w:eastAsia="Times New Roman" w:hAnsi="Times New Roman" w:cs="Times New Roman"/>
          <w:sz w:val="24"/>
          <w:szCs w:val="24"/>
        </w:rPr>
        <w:t xml:space="preserve">aterfront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 xml:space="preserve">istrict </w:t>
      </w:r>
      <w:r>
        <w:rPr>
          <w:rFonts w:ascii="Times New Roman" w:eastAsia="Times New Roman" w:hAnsi="Times New Roman" w:cs="Times New Roman"/>
          <w:sz w:val="24"/>
          <w:szCs w:val="24"/>
        </w:rPr>
        <w:t>m</w:t>
      </w:r>
      <w:r w:rsidRPr="00AA06F3">
        <w:rPr>
          <w:rFonts w:ascii="Times New Roman" w:eastAsia="Times New Roman" w:hAnsi="Times New Roman" w:cs="Times New Roman"/>
          <w:sz w:val="24"/>
          <w:szCs w:val="24"/>
        </w:rPr>
        <w:t xml:space="preserve">aster </w:t>
      </w:r>
      <w:r>
        <w:rPr>
          <w:rFonts w:ascii="Times New Roman" w:eastAsia="Times New Roman" w:hAnsi="Times New Roman" w:cs="Times New Roman"/>
          <w:sz w:val="24"/>
          <w:szCs w:val="24"/>
        </w:rPr>
        <w:t>p</w:t>
      </w:r>
      <w:r w:rsidRPr="00AA06F3">
        <w:rPr>
          <w:rFonts w:ascii="Times New Roman" w:eastAsia="Times New Roman" w:hAnsi="Times New Roman" w:cs="Times New Roman"/>
          <w:sz w:val="24"/>
          <w:szCs w:val="24"/>
        </w:rPr>
        <w:t xml:space="preserve">lan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ocuments</w:t>
      </w:r>
      <w:r>
        <w:rPr>
          <w:rFonts w:ascii="Times New Roman" w:eastAsia="Times New Roman" w:hAnsi="Times New Roman" w:cs="Times New Roman"/>
          <w:sz w:val="24"/>
          <w:szCs w:val="24"/>
        </w:rPr>
        <w:t>[Online]. Available from:</w:t>
      </w:r>
      <w:r w:rsidRPr="00AA06F3">
        <w:rPr>
          <w:rFonts w:ascii="Times New Roman" w:eastAsia="Times New Roman" w:hAnsi="Times New Roman" w:cs="Times New Roman"/>
          <w:sz w:val="24"/>
          <w:szCs w:val="24"/>
        </w:rPr>
        <w:t xml:space="preserve"> https://www.portofbellingham.com/560/Final-Master-Plan-Documents</w:t>
      </w:r>
      <w:r>
        <w:rPr>
          <w:rFonts w:ascii="Times New Roman" w:eastAsia="Times New Roman" w:hAnsi="Times New Roman" w:cs="Times New Roman"/>
          <w:sz w:val="24"/>
          <w:szCs w:val="24"/>
        </w:rPr>
        <w:t>.</w:t>
      </w:r>
    </w:p>
    <w:p w14:paraId="3D16163F" w14:textId="5793B518" w:rsidR="001D1D20" w:rsidRDefault="001D1D20" w:rsidP="001D1D20">
      <w:pPr>
        <w:spacing w:after="0" w:line="480" w:lineRule="auto"/>
        <w:ind w:left="360" w:hanging="360"/>
        <w:rPr>
          <w:rFonts w:ascii="Times New Roman" w:eastAsia="Times New Roman" w:hAnsi="Times New Roman" w:cs="Times New Roman"/>
          <w:sz w:val="24"/>
          <w:szCs w:val="24"/>
        </w:rPr>
      </w:pPr>
      <w:r w:rsidRPr="00733F2D">
        <w:rPr>
          <w:rFonts w:ascii="Times New Roman" w:eastAsia="Times New Roman" w:hAnsi="Times New Roman" w:cs="Times New Roman"/>
          <w:sz w:val="24"/>
          <w:szCs w:val="24"/>
        </w:rPr>
        <w:t>R Core Team</w:t>
      </w:r>
      <w:r>
        <w:rPr>
          <w:rFonts w:ascii="Times New Roman" w:eastAsia="Times New Roman" w:hAnsi="Times New Roman" w:cs="Times New Roman"/>
          <w:sz w:val="24"/>
          <w:szCs w:val="24"/>
        </w:rPr>
        <w:t>.</w:t>
      </w:r>
      <w:r w:rsidRPr="00733F2D">
        <w:rPr>
          <w:rFonts w:ascii="Times New Roman" w:eastAsia="Times New Roman" w:hAnsi="Times New Roman" w:cs="Times New Roman"/>
          <w:sz w:val="24"/>
          <w:szCs w:val="24"/>
        </w:rPr>
        <w:t xml:space="preserve"> 2021. R: A language and environment for statistical computing. R Foundation for Statistical Computing, Vienna, Austria. URL </w:t>
      </w:r>
      <w:r w:rsidRPr="00B81494">
        <w:rPr>
          <w:rFonts w:ascii="Times New Roman" w:eastAsia="Times New Roman" w:hAnsi="Times New Roman" w:cs="Times New Roman"/>
          <w:sz w:val="24"/>
          <w:szCs w:val="24"/>
        </w:rPr>
        <w:t>https://www.R-project.org/</w:t>
      </w:r>
      <w:r w:rsidRPr="00733F2D">
        <w:rPr>
          <w:rFonts w:ascii="Times New Roman" w:eastAsia="Times New Roman" w:hAnsi="Times New Roman" w:cs="Times New Roman"/>
          <w:sz w:val="24"/>
          <w:szCs w:val="24"/>
        </w:rPr>
        <w:t>.</w:t>
      </w:r>
    </w:p>
    <w:p w14:paraId="7EE0980A" w14:textId="44167258" w:rsidR="000C7FDA" w:rsidRPr="00FB78DC" w:rsidRDefault="000C7FDA" w:rsidP="008075D9">
      <w:pPr>
        <w:spacing w:after="0" w:line="480" w:lineRule="auto"/>
        <w:ind w:left="360" w:hanging="360"/>
        <w:rPr>
          <w:rFonts w:ascii="Times New Roman" w:eastAsia="Times New Roman" w:hAnsi="Times New Roman" w:cs="Times New Roman"/>
          <w:sz w:val="24"/>
          <w:szCs w:val="24"/>
        </w:rPr>
      </w:pPr>
      <w:r w:rsidRPr="000C7FDA">
        <w:rPr>
          <w:rFonts w:ascii="Times New Roman" w:eastAsia="Times New Roman" w:hAnsi="Times New Roman" w:cs="Times New Roman"/>
          <w:sz w:val="24"/>
          <w:szCs w:val="24"/>
        </w:rPr>
        <w:t>R</w:t>
      </w:r>
      <w:r>
        <w:rPr>
          <w:rFonts w:ascii="Times New Roman" w:eastAsia="Times New Roman" w:hAnsi="Times New Roman" w:cs="Times New Roman"/>
          <w:sz w:val="24"/>
          <w:szCs w:val="24"/>
        </w:rPr>
        <w:t>eder</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S</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L</w:t>
      </w:r>
      <w:r w:rsidR="00A524C5">
        <w:rPr>
          <w:rFonts w:ascii="Times New Roman" w:eastAsia="Times New Roman" w:hAnsi="Times New Roman" w:cs="Times New Roman"/>
          <w:sz w:val="24"/>
          <w:szCs w:val="24"/>
        </w:rPr>
        <w:t>yderson,</w:t>
      </w:r>
      <w:r w:rsidRPr="000C7FDA">
        <w:rPr>
          <w:rFonts w:ascii="Times New Roman" w:eastAsia="Times New Roman" w:hAnsi="Times New Roman" w:cs="Times New Roman"/>
          <w:sz w:val="24"/>
          <w:szCs w:val="24"/>
        </w:rPr>
        <w:t xml:space="preserve"> C</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A</w:t>
      </w:r>
      <w:r w:rsidR="00A524C5">
        <w:rPr>
          <w:rFonts w:ascii="Times New Roman" w:eastAsia="Times New Roman" w:hAnsi="Times New Roman" w:cs="Times New Roman"/>
          <w:sz w:val="24"/>
          <w:szCs w:val="24"/>
        </w:rPr>
        <w:t>rnold,</w:t>
      </w:r>
      <w:r w:rsidRPr="000C7FDA">
        <w:rPr>
          <w:rFonts w:ascii="Times New Roman" w:eastAsia="Times New Roman" w:hAnsi="Times New Roman" w:cs="Times New Roman"/>
          <w:sz w:val="24"/>
          <w:szCs w:val="24"/>
        </w:rPr>
        <w:t xml:space="preserve"> W</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K</w:t>
      </w:r>
      <w:r w:rsidR="00A524C5">
        <w:rPr>
          <w:rFonts w:ascii="Times New Roman" w:eastAsia="Times New Roman" w:hAnsi="Times New Roman" w:cs="Times New Roman"/>
          <w:sz w:val="24"/>
          <w:szCs w:val="24"/>
        </w:rPr>
        <w:t>ovacs,</w:t>
      </w:r>
      <w:r w:rsidRPr="000C7FDA">
        <w:rPr>
          <w:rFonts w:ascii="Times New Roman" w:eastAsia="Times New Roman" w:hAnsi="Times New Roman" w:cs="Times New Roman"/>
          <w:sz w:val="24"/>
          <w:szCs w:val="24"/>
        </w:rPr>
        <w:t xml:space="preserve"> K.</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2003. Haulout behaviour of High Arctic harbour seals (Phoca vitulina vitulina) in Svalbard, Norway. Polar Biology</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w:t>
      </w:r>
      <w:r w:rsidRPr="000D600C">
        <w:rPr>
          <w:rFonts w:ascii="Times New Roman" w:eastAsia="Times New Roman" w:hAnsi="Times New Roman" w:cs="Times New Roman"/>
          <w:b/>
          <w:bCs/>
          <w:sz w:val="24"/>
          <w:szCs w:val="24"/>
        </w:rPr>
        <w:t>27</w:t>
      </w:r>
      <w:r w:rsidRPr="000C7FDA">
        <w:rPr>
          <w:rFonts w:ascii="Times New Roman" w:eastAsia="Times New Roman" w:hAnsi="Times New Roman" w:cs="Times New Roman"/>
          <w:sz w:val="24"/>
          <w:szCs w:val="24"/>
        </w:rPr>
        <w:t>:</w:t>
      </w:r>
      <w:r w:rsidR="00A524C5">
        <w:rPr>
          <w:rFonts w:ascii="Times New Roman" w:eastAsia="Times New Roman" w:hAnsi="Times New Roman" w:cs="Times New Roman"/>
          <w:sz w:val="24"/>
          <w:szCs w:val="24"/>
        </w:rPr>
        <w:t xml:space="preserve"> </w:t>
      </w:r>
      <w:r w:rsidRPr="000C7FDA">
        <w:rPr>
          <w:rFonts w:ascii="Times New Roman" w:eastAsia="Times New Roman" w:hAnsi="Times New Roman" w:cs="Times New Roman"/>
          <w:sz w:val="24"/>
          <w:szCs w:val="24"/>
        </w:rPr>
        <w:t>6–16.</w:t>
      </w:r>
    </w:p>
    <w:p w14:paraId="062B1B5B" w14:textId="4924DB3C" w:rsidR="00C44FB0" w:rsidRDefault="00C44FB0" w:rsidP="00C67E0B">
      <w:pPr>
        <w:spacing w:after="0" w:line="480" w:lineRule="auto"/>
        <w:ind w:left="360" w:hanging="360"/>
        <w:rPr>
          <w:rFonts w:ascii="Times New Roman" w:eastAsia="Times New Roman" w:hAnsi="Times New Roman" w:cs="Times New Roman"/>
          <w:sz w:val="24"/>
          <w:szCs w:val="24"/>
        </w:rPr>
      </w:pPr>
      <w:r w:rsidRPr="00425BA6">
        <w:rPr>
          <w:rFonts w:ascii="Times New Roman" w:eastAsia="Times New Roman" w:hAnsi="Times New Roman" w:cs="Times New Roman"/>
          <w:sz w:val="24"/>
          <w:szCs w:val="24"/>
          <w:lang w:val="es-US"/>
        </w:rPr>
        <w:t xml:space="preserve">Ruiz-Mar, M.G., Heckel, G., Solana-Arellano, E., Schramm, Y., García-Aguilar, M.C., and Arteaga, M.C. 2022. </w:t>
      </w:r>
      <w:r w:rsidRPr="00C44FB0">
        <w:rPr>
          <w:rFonts w:ascii="Times New Roman" w:eastAsia="Times New Roman" w:hAnsi="Times New Roman" w:cs="Times New Roman"/>
          <w:sz w:val="24"/>
          <w:szCs w:val="24"/>
        </w:rPr>
        <w:t>Human activities disturb haul out and nursing behavior of Pacific harbor seals at Punta Banda Estuary, Mexico. PloS one</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w:t>
      </w:r>
      <w:r w:rsidRPr="00C44FB0">
        <w:rPr>
          <w:rFonts w:ascii="Times New Roman" w:eastAsia="Times New Roman" w:hAnsi="Times New Roman" w:cs="Times New Roman"/>
          <w:b/>
          <w:bCs/>
          <w:sz w:val="24"/>
          <w:szCs w:val="24"/>
        </w:rPr>
        <w:t>17</w:t>
      </w:r>
      <w:r w:rsidRPr="00C44FB0">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e0270129.</w:t>
      </w:r>
      <w:r>
        <w:rPr>
          <w:rFonts w:ascii="Times New Roman" w:eastAsia="Times New Roman" w:hAnsi="Times New Roman" w:cs="Times New Roman"/>
          <w:sz w:val="24"/>
          <w:szCs w:val="24"/>
        </w:rPr>
        <w:t xml:space="preserve"> doi:</w:t>
      </w:r>
      <w:r w:rsidRPr="00C44FB0">
        <w:rPr>
          <w:rFonts w:ascii="Times New Roman" w:eastAsia="Times New Roman" w:hAnsi="Times New Roman" w:cs="Times New Roman"/>
          <w:sz w:val="24"/>
          <w:szCs w:val="24"/>
        </w:rPr>
        <w:t>10.1371/journal.pone.0270129</w:t>
      </w:r>
      <w:r>
        <w:rPr>
          <w:rFonts w:ascii="Times New Roman" w:eastAsia="Times New Roman" w:hAnsi="Times New Roman" w:cs="Times New Roman"/>
          <w:sz w:val="24"/>
          <w:szCs w:val="24"/>
        </w:rPr>
        <w:t>.</w:t>
      </w:r>
    </w:p>
    <w:p w14:paraId="25FB6B95" w14:textId="49313A5E" w:rsidR="007A589D" w:rsidRDefault="007A589D" w:rsidP="00C67E0B">
      <w:pPr>
        <w:spacing w:after="0" w:line="480" w:lineRule="auto"/>
        <w:ind w:left="360" w:hanging="360"/>
        <w:rPr>
          <w:rFonts w:ascii="Times New Roman" w:eastAsia="Times New Roman" w:hAnsi="Times New Roman" w:cs="Times New Roman"/>
          <w:sz w:val="24"/>
          <w:szCs w:val="24"/>
        </w:rPr>
      </w:pPr>
      <w:r w:rsidRPr="007A589D">
        <w:rPr>
          <w:rFonts w:ascii="Times New Roman" w:eastAsia="Times New Roman" w:hAnsi="Times New Roman" w:cs="Times New Roman"/>
          <w:sz w:val="24"/>
          <w:szCs w:val="24"/>
        </w:rPr>
        <w:t>Skilling,</w:t>
      </w:r>
      <w:r>
        <w:rPr>
          <w:rFonts w:ascii="Times New Roman" w:eastAsia="Times New Roman" w:hAnsi="Times New Roman" w:cs="Times New Roman"/>
          <w:sz w:val="24"/>
          <w:szCs w:val="24"/>
        </w:rPr>
        <w:t xml:space="preserve"> E.J., </w:t>
      </w:r>
      <w:r w:rsidRPr="007A589D">
        <w:rPr>
          <w:rFonts w:ascii="Times New Roman" w:eastAsia="Times New Roman" w:hAnsi="Times New Roman" w:cs="Times New Roman"/>
          <w:sz w:val="24"/>
          <w:szCs w:val="24"/>
        </w:rPr>
        <w:t xml:space="preserve">Munro, </w:t>
      </w:r>
      <w:r>
        <w:rPr>
          <w:rFonts w:ascii="Times New Roman" w:eastAsia="Times New Roman" w:hAnsi="Times New Roman" w:cs="Times New Roman"/>
          <w:sz w:val="24"/>
          <w:szCs w:val="24"/>
        </w:rPr>
        <w:t xml:space="preserve">C. 2016. </w:t>
      </w:r>
      <w:r w:rsidRPr="007A589D">
        <w:rPr>
          <w:rFonts w:ascii="Times New Roman" w:eastAsia="Times New Roman" w:hAnsi="Times New Roman" w:cs="Times New Roman"/>
          <w:sz w:val="24"/>
          <w:szCs w:val="24"/>
        </w:rPr>
        <w:t>Environmental ergonomics</w:t>
      </w:r>
      <w:r>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Human Factors in the Chemical and Process Industries</w:t>
      </w:r>
      <w:r>
        <w:rPr>
          <w:rFonts w:ascii="Times New Roman" w:eastAsia="Times New Roman" w:hAnsi="Times New Roman" w:cs="Times New Roman"/>
          <w:sz w:val="24"/>
          <w:szCs w:val="24"/>
        </w:rPr>
        <w:t xml:space="preserve">. </w:t>
      </w:r>
      <w:r w:rsidRPr="007A589D">
        <w:rPr>
          <w:rFonts w:ascii="Times New Roman" w:eastAsia="Times New Roman" w:hAnsi="Times New Roman" w:cs="Times New Roman"/>
          <w:sz w:val="24"/>
          <w:szCs w:val="24"/>
        </w:rPr>
        <w:t>Elsevier</w:t>
      </w:r>
      <w:r w:rsidR="001A0E84">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w:t>
      </w:r>
      <w:r w:rsidR="001A0E84" w:rsidRPr="00891CB8">
        <w:rPr>
          <w:rFonts w:ascii="Times New Roman" w:eastAsia="Times New Roman" w:hAnsi="Times New Roman" w:cs="Times New Roman"/>
          <w:b/>
          <w:bCs/>
          <w:sz w:val="24"/>
          <w:szCs w:val="24"/>
        </w:rPr>
        <w:t>16</w:t>
      </w:r>
      <w:r w:rsidR="001A0E84">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271-290</w:t>
      </w:r>
      <w:r w:rsidR="001A0E84">
        <w:rPr>
          <w:rFonts w:ascii="Times New Roman" w:eastAsia="Times New Roman" w:hAnsi="Times New Roman" w:cs="Times New Roman"/>
          <w:sz w:val="24"/>
          <w:szCs w:val="24"/>
        </w:rPr>
        <w:t>.</w:t>
      </w:r>
    </w:p>
    <w:p w14:paraId="0739FFA3"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Terhune, J.M.,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Almon, M. 1983. Variability of harbour seal numbers on haul-out sites. Aquatic Mammals</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Pr="00D73F88">
        <w:rPr>
          <w:rFonts w:ascii="Times New Roman" w:eastAsia="Times New Roman" w:hAnsi="Times New Roman" w:cs="Times New Roman"/>
          <w:b/>
          <w:bCs/>
          <w:sz w:val="24"/>
          <w:szCs w:val="24"/>
        </w:rPr>
        <w:t>10</w:t>
      </w:r>
      <w:r w:rsidRPr="00D73F8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71-78.</w:t>
      </w:r>
    </w:p>
    <w:p w14:paraId="76A63EAD" w14:textId="49066794" w:rsidR="000E377F" w:rsidRPr="00D73F88" w:rsidRDefault="000E377F"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lastRenderedPageBreak/>
        <w:t>United Nations</w:t>
      </w:r>
      <w:r w:rsidR="00D73F88">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006E0AF6" w:rsidRPr="00D73F88">
        <w:rPr>
          <w:rFonts w:ascii="Times New Roman" w:eastAsia="Times New Roman" w:hAnsi="Times New Roman" w:cs="Times New Roman"/>
          <w:sz w:val="24"/>
          <w:szCs w:val="24"/>
        </w:rPr>
        <w:t>2017</w:t>
      </w:r>
      <w:r w:rsidR="00D73F88">
        <w:rPr>
          <w:rFonts w:ascii="Times New Roman" w:eastAsia="Times New Roman" w:hAnsi="Times New Roman" w:cs="Times New Roman"/>
          <w:sz w:val="24"/>
          <w:szCs w:val="24"/>
        </w:rPr>
        <w:t xml:space="preserve">. </w:t>
      </w:r>
      <w:r w:rsidR="00D73F88" w:rsidRPr="00D73F88">
        <w:rPr>
          <w:rFonts w:ascii="Times New Roman" w:eastAsia="Times New Roman" w:hAnsi="Times New Roman" w:cs="Times New Roman"/>
          <w:sz w:val="24"/>
          <w:szCs w:val="24"/>
        </w:rPr>
        <w:t>Ocean fact sheet package</w:t>
      </w:r>
      <w:r w:rsidR="00D73F88">
        <w:rPr>
          <w:rFonts w:ascii="Times New Roman" w:eastAsia="Times New Roman" w:hAnsi="Times New Roman" w:cs="Times New Roman"/>
          <w:sz w:val="24"/>
          <w:szCs w:val="24"/>
        </w:rPr>
        <w:t>. Available</w:t>
      </w:r>
      <w:r w:rsidR="00D73F88" w:rsidRPr="00D73F88">
        <w:rPr>
          <w:rFonts w:ascii="Times New Roman" w:eastAsia="Times New Roman" w:hAnsi="Times New Roman" w:cs="Times New Roman"/>
          <w:sz w:val="24"/>
          <w:szCs w:val="24"/>
        </w:rPr>
        <w:t xml:space="preserve"> from</w:t>
      </w:r>
      <w:r w:rsidR="00D73F88">
        <w:rPr>
          <w:rFonts w:ascii="Times New Roman" w:eastAsia="Times New Roman" w:hAnsi="Times New Roman" w:cs="Times New Roman"/>
          <w:sz w:val="24"/>
          <w:szCs w:val="24"/>
        </w:rPr>
        <w:t>:</w:t>
      </w:r>
      <w:r w:rsidR="00D73F88" w:rsidRPr="00D73F88">
        <w:rPr>
          <w:rFonts w:ascii="Times New Roman" w:eastAsia="Times New Roman" w:hAnsi="Times New Roman" w:cs="Times New Roman"/>
          <w:sz w:val="24"/>
          <w:szCs w:val="24"/>
        </w:rPr>
        <w:t xml:space="preserve"> https://www.un.org/sustainabledevelopment/wp-content/uploads/2017/05/Ocean-fact-sheet-package.pdf</w:t>
      </w:r>
      <w:r w:rsidR="00D73F88">
        <w:rPr>
          <w:rFonts w:ascii="Times New Roman" w:eastAsia="Times New Roman" w:hAnsi="Times New Roman" w:cs="Times New Roman"/>
          <w:sz w:val="24"/>
          <w:szCs w:val="24"/>
        </w:rPr>
        <w:t>.</w:t>
      </w:r>
    </w:p>
    <w:p w14:paraId="7043BD55" w14:textId="21D6A7BA" w:rsidR="00FB57A7" w:rsidRDefault="00FB57A7"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Van Polanen Petel, T., Giese, M., and Hindell, M. 2008. </w:t>
      </w:r>
      <w:r w:rsidRPr="00FB57A7">
        <w:rPr>
          <w:rFonts w:ascii="Times New Roman" w:eastAsia="Times New Roman" w:hAnsi="Times New Roman" w:cs="Times New Roman"/>
          <w:sz w:val="24"/>
          <w:szCs w:val="24"/>
        </w:rPr>
        <w:t>A preliminary investigation of the effect of repeated pedestrian approaches to Weddell seals (</w:t>
      </w:r>
      <w:r w:rsidRPr="00351B43">
        <w:rPr>
          <w:rFonts w:ascii="Times New Roman" w:eastAsia="Times New Roman" w:hAnsi="Times New Roman" w:cs="Times New Roman"/>
          <w:i/>
          <w:iCs/>
          <w:sz w:val="24"/>
          <w:szCs w:val="24"/>
        </w:rPr>
        <w:t>Leptonychotes weddellii</w:t>
      </w:r>
      <w:r w:rsidRPr="00FB57A7">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FB57A7">
        <w:rPr>
          <w:rFonts w:ascii="Times New Roman" w:eastAsia="Times New Roman" w:hAnsi="Times New Roman" w:cs="Times New Roman"/>
          <w:sz w:val="24"/>
          <w:szCs w:val="24"/>
        </w:rPr>
        <w:t>Applied Animal Behaviour Science</w:t>
      </w:r>
      <w:r w:rsidR="00574898">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112</w:t>
      </w:r>
      <w:r w:rsidRPr="00FB57A7">
        <w:rPr>
          <w:rFonts w:ascii="Times New Roman" w:eastAsia="Times New Roman" w:hAnsi="Times New Roman" w:cs="Times New Roman"/>
          <w:sz w:val="24"/>
          <w:szCs w:val="24"/>
        </w:rPr>
        <w:t>(1-2)</w:t>
      </w:r>
      <w:r w:rsidR="00621472">
        <w:rPr>
          <w:rFonts w:ascii="Times New Roman" w:eastAsia="Times New Roman" w:hAnsi="Times New Roman" w:cs="Times New Roman"/>
          <w:sz w:val="24"/>
          <w:szCs w:val="24"/>
        </w:rPr>
        <w:t>:</w:t>
      </w:r>
      <w:r w:rsidRPr="00FB57A7">
        <w:rPr>
          <w:rFonts w:ascii="Times New Roman" w:eastAsia="Times New Roman" w:hAnsi="Times New Roman" w:cs="Times New Roman"/>
          <w:sz w:val="24"/>
          <w:szCs w:val="24"/>
        </w:rPr>
        <w:t xml:space="preserve"> 205-211.</w:t>
      </w:r>
      <w:r w:rsidR="00FD34C5">
        <w:rPr>
          <w:rFonts w:ascii="Times New Roman" w:eastAsia="Times New Roman" w:hAnsi="Times New Roman" w:cs="Times New Roman"/>
          <w:sz w:val="24"/>
          <w:szCs w:val="24"/>
        </w:rPr>
        <w:t xml:space="preserve"> doi:</w:t>
      </w:r>
      <w:r w:rsidR="00FD34C5" w:rsidRPr="00FD34C5">
        <w:rPr>
          <w:rFonts w:ascii="Times New Roman" w:eastAsia="Times New Roman" w:hAnsi="Times New Roman" w:cs="Times New Roman"/>
          <w:sz w:val="24"/>
          <w:szCs w:val="24"/>
        </w:rPr>
        <w:t>10.1016/j.applanim.2007.07.005</w:t>
      </w:r>
      <w:r w:rsidR="00B77EC0">
        <w:rPr>
          <w:rFonts w:ascii="Times New Roman" w:eastAsia="Times New Roman" w:hAnsi="Times New Roman" w:cs="Times New Roman"/>
          <w:sz w:val="24"/>
          <w:szCs w:val="24"/>
        </w:rPr>
        <w:t>.</w:t>
      </w:r>
    </w:p>
    <w:p w14:paraId="417CBCA0" w14:textId="25839BA4" w:rsidR="001E5EAC" w:rsidRPr="00FB78DC" w:rsidRDefault="001E5EAC" w:rsidP="00C67E0B">
      <w:pPr>
        <w:spacing w:after="0" w:line="480" w:lineRule="auto"/>
        <w:ind w:left="360" w:hanging="360"/>
        <w:rPr>
          <w:rFonts w:ascii="Times New Roman" w:eastAsia="Times New Roman" w:hAnsi="Times New Roman" w:cs="Times New Roman"/>
          <w:sz w:val="24"/>
          <w:szCs w:val="24"/>
        </w:rPr>
      </w:pPr>
      <w:r w:rsidRPr="00176332">
        <w:rPr>
          <w:rFonts w:ascii="Times New Roman" w:eastAsia="Times New Roman" w:hAnsi="Times New Roman" w:cs="Times New Roman"/>
          <w:sz w:val="24"/>
          <w:szCs w:val="24"/>
        </w:rPr>
        <w:t>Ver Hoef, J.M</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76332">
        <w:rPr>
          <w:rFonts w:ascii="Times New Roman" w:eastAsia="Times New Roman" w:hAnsi="Times New Roman" w:cs="Times New Roman"/>
          <w:sz w:val="24"/>
          <w:szCs w:val="24"/>
        </w:rPr>
        <w:t xml:space="preserve"> Boveng, P.L. 2007. Quasi‐Poisson vs. negative binomial regression: how should we model overdispersed count data</w:t>
      </w:r>
      <w:r w:rsidR="00574898" w:rsidRPr="00176332">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sz w:val="24"/>
          <w:szCs w:val="24"/>
        </w:rPr>
        <w:t>Ecology</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b/>
          <w:bCs/>
          <w:sz w:val="24"/>
          <w:szCs w:val="24"/>
        </w:rPr>
        <w:t>88</w:t>
      </w:r>
      <w:r w:rsidRPr="00176332">
        <w:rPr>
          <w:rFonts w:ascii="Times New Roman" w:eastAsia="Times New Roman" w:hAnsi="Times New Roman" w:cs="Times New Roman"/>
          <w:sz w:val="24"/>
          <w:szCs w:val="24"/>
        </w:rPr>
        <w:t>(11)</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2766-2772.</w:t>
      </w:r>
      <w:r>
        <w:rPr>
          <w:rFonts w:ascii="Times New Roman" w:eastAsia="Times New Roman" w:hAnsi="Times New Roman" w:cs="Times New Roman"/>
          <w:sz w:val="24"/>
          <w:szCs w:val="24"/>
        </w:rPr>
        <w:t xml:space="preserve"> doi:</w:t>
      </w:r>
      <w:r w:rsidRPr="001E5EAC">
        <w:rPr>
          <w:rFonts w:ascii="Times New Roman" w:eastAsia="Times New Roman" w:hAnsi="Times New Roman" w:cs="Times New Roman"/>
          <w:sz w:val="24"/>
          <w:szCs w:val="24"/>
        </w:rPr>
        <w:t>10.1890/07-0043.1</w:t>
      </w:r>
      <w:r w:rsidR="00B77EC0">
        <w:rPr>
          <w:rFonts w:ascii="Times New Roman" w:eastAsia="Times New Roman" w:hAnsi="Times New Roman" w:cs="Times New Roman"/>
          <w:sz w:val="24"/>
          <w:szCs w:val="24"/>
        </w:rPr>
        <w:t>.</w:t>
      </w:r>
    </w:p>
    <w:p w14:paraId="47D0FB1D" w14:textId="77777777" w:rsidR="00B77EC0" w:rsidRDefault="00B77EC0" w:rsidP="004D1A90">
      <w:pPr>
        <w:spacing w:after="0" w:line="480" w:lineRule="auto"/>
        <w:ind w:left="360" w:hanging="360"/>
        <w:rPr>
          <w:rFonts w:ascii="Times New Roman" w:eastAsia="Times New Roman" w:hAnsi="Times New Roman" w:cs="Times New Roman"/>
          <w:sz w:val="24"/>
          <w:szCs w:val="24"/>
        </w:rPr>
      </w:pPr>
      <w:r w:rsidRPr="00B77EC0">
        <w:rPr>
          <w:rFonts w:ascii="Times New Roman" w:eastAsia="Times New Roman" w:hAnsi="Times New Roman" w:cs="Times New Roman"/>
          <w:sz w:val="24"/>
          <w:szCs w:val="24"/>
        </w:rPr>
        <w:t>Watts, P. 1996. The diel hauling-out cycle of harbor seals in an open environment: Correlates and constraints. Journal of Zoology</w:t>
      </w:r>
      <w:r>
        <w:rPr>
          <w:rFonts w:ascii="Times New Roman" w:eastAsia="Times New Roman" w:hAnsi="Times New Roman" w:cs="Times New Roman"/>
          <w:sz w:val="24"/>
          <w:szCs w:val="24"/>
        </w:rPr>
        <w:t>.</w:t>
      </w:r>
      <w:r w:rsidRPr="00B77EC0">
        <w:rPr>
          <w:rFonts w:ascii="Times New Roman" w:eastAsia="Times New Roman" w:hAnsi="Times New Roman" w:cs="Times New Roman"/>
          <w:sz w:val="24"/>
          <w:szCs w:val="24"/>
        </w:rPr>
        <w:t xml:space="preserve"> </w:t>
      </w:r>
      <w:r w:rsidRPr="00B77EC0">
        <w:rPr>
          <w:rFonts w:ascii="Times New Roman" w:eastAsia="Times New Roman" w:hAnsi="Times New Roman" w:cs="Times New Roman"/>
          <w:b/>
          <w:bCs/>
          <w:sz w:val="24"/>
          <w:szCs w:val="24"/>
        </w:rPr>
        <w:t>240</w:t>
      </w:r>
      <w:r>
        <w:rPr>
          <w:rFonts w:ascii="Times New Roman" w:eastAsia="Times New Roman" w:hAnsi="Times New Roman" w:cs="Times New Roman"/>
          <w:b/>
          <w:bCs/>
          <w:sz w:val="24"/>
          <w:szCs w:val="24"/>
        </w:rPr>
        <w:t>:</w:t>
      </w:r>
      <w:r w:rsidRPr="00B77EC0">
        <w:rPr>
          <w:rFonts w:ascii="Times New Roman" w:eastAsia="Times New Roman" w:hAnsi="Times New Roman" w:cs="Times New Roman"/>
          <w:sz w:val="24"/>
          <w:szCs w:val="24"/>
        </w:rPr>
        <w:t xml:space="preserve"> 175-200. doi:10.1111/j.1469- 7998.1996.tb05494.x</w:t>
      </w:r>
      <w:r>
        <w:rPr>
          <w:rFonts w:ascii="Times New Roman" w:eastAsia="Times New Roman" w:hAnsi="Times New Roman" w:cs="Times New Roman"/>
          <w:sz w:val="24"/>
          <w:szCs w:val="24"/>
        </w:rPr>
        <w:t>.</w:t>
      </w:r>
    </w:p>
    <w:p w14:paraId="0C185D5D" w14:textId="3C3D99A0" w:rsidR="00586F90" w:rsidRPr="00FB78DC" w:rsidRDefault="00586F90" w:rsidP="00D95B4A">
      <w:pPr>
        <w:spacing w:after="0" w:line="480" w:lineRule="auto"/>
        <w:ind w:left="360" w:hanging="360"/>
        <w:rPr>
          <w:rFonts w:ascii="Times New Roman" w:eastAsia="Times New Roman" w:hAnsi="Times New Roman" w:cs="Times New Roman"/>
          <w:sz w:val="24"/>
          <w:szCs w:val="24"/>
        </w:rPr>
      </w:pPr>
      <w:r w:rsidRPr="007D27C7">
        <w:rPr>
          <w:rFonts w:ascii="Times New Roman" w:eastAsia="Times New Roman" w:hAnsi="Times New Roman" w:cs="Times New Roman"/>
          <w:sz w:val="24"/>
          <w:szCs w:val="24"/>
        </w:rPr>
        <w:t xml:space="preserve">Zuur, A. F., Ieno, E. N., Walker, N. J., Saveliev, A. A., </w:t>
      </w:r>
      <w:r w:rsidR="00321926">
        <w:rPr>
          <w:rFonts w:ascii="Times New Roman" w:eastAsia="Times New Roman" w:hAnsi="Times New Roman" w:cs="Times New Roman"/>
          <w:sz w:val="24"/>
          <w:szCs w:val="24"/>
        </w:rPr>
        <w:t>and</w:t>
      </w:r>
      <w:r w:rsidRPr="007D27C7">
        <w:rPr>
          <w:rFonts w:ascii="Times New Roman" w:eastAsia="Times New Roman" w:hAnsi="Times New Roman" w:cs="Times New Roman"/>
          <w:sz w:val="24"/>
          <w:szCs w:val="24"/>
        </w:rPr>
        <w:t xml:space="preserve"> Smith, G. M. 2009. Mixed effects models and extensions in ecology with R. New York: Springer.</w:t>
      </w:r>
      <w:r>
        <w:rPr>
          <w:rFonts w:ascii="Times New Roman" w:eastAsia="Times New Roman" w:hAnsi="Times New Roman" w:cs="Times New Roman"/>
          <w:sz w:val="24"/>
          <w:szCs w:val="24"/>
        </w:rPr>
        <w:t xml:space="preserve"> </w:t>
      </w:r>
      <w:r w:rsidRPr="00190D37">
        <w:rPr>
          <w:rFonts w:ascii="Times New Roman" w:eastAsia="Times New Roman" w:hAnsi="Times New Roman" w:cs="Times New Roman"/>
          <w:b/>
          <w:bCs/>
          <w:sz w:val="24"/>
          <w:szCs w:val="24"/>
        </w:rPr>
        <w:t>574</w:t>
      </w:r>
      <w:r>
        <w:rPr>
          <w:rFonts w:ascii="Times New Roman" w:eastAsia="Times New Roman" w:hAnsi="Times New Roman" w:cs="Times New Roman"/>
          <w:b/>
          <w:bCs/>
          <w:sz w:val="24"/>
          <w:szCs w:val="24"/>
        </w:rPr>
        <w:t xml:space="preserve">: </w:t>
      </w:r>
      <w:r w:rsidRPr="007D27C7">
        <w:rPr>
          <w:rFonts w:ascii="Times New Roman" w:eastAsia="Times New Roman" w:hAnsi="Times New Roman" w:cs="Times New Roman"/>
          <w:sz w:val="24"/>
          <w:szCs w:val="24"/>
        </w:rPr>
        <w:t>49-242.</w:t>
      </w:r>
    </w:p>
    <w:p w14:paraId="1AF2A262" w14:textId="77777777" w:rsidR="004D1A90" w:rsidRPr="00FB78DC" w:rsidRDefault="004D1A90" w:rsidP="00C67E0B">
      <w:pPr>
        <w:spacing w:after="0" w:line="480" w:lineRule="auto"/>
        <w:ind w:left="360" w:hanging="360"/>
        <w:rPr>
          <w:rFonts w:ascii="Times New Roman" w:eastAsia="Times New Roman" w:hAnsi="Times New Roman" w:cs="Times New Roman"/>
          <w:sz w:val="24"/>
          <w:szCs w:val="24"/>
        </w:rPr>
      </w:pPr>
    </w:p>
    <w:p w14:paraId="31901456" w14:textId="32C701E7" w:rsidR="002731CF"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1EF7D43" w14:textId="1176BDA9" w:rsidR="006F2F88" w:rsidRDefault="004B3EC0" w:rsidP="006F2F8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1: </w:t>
      </w:r>
      <w:r w:rsidR="00074B1B">
        <w:rPr>
          <w:rFonts w:ascii="Times New Roman" w:eastAsia="Times New Roman" w:hAnsi="Times New Roman" w:cs="Times New Roman"/>
          <w:sz w:val="24"/>
          <w:szCs w:val="24"/>
        </w:rPr>
        <w:t xml:space="preserve">(A) </w:t>
      </w:r>
      <w:r w:rsidR="00F81934" w:rsidRPr="00F81934">
        <w:rPr>
          <w:rFonts w:ascii="Times New Roman" w:eastAsia="Times New Roman" w:hAnsi="Times New Roman" w:cs="Times New Roman"/>
          <w:sz w:val="24"/>
          <w:szCs w:val="24"/>
        </w:rPr>
        <w:t>Model results</w:t>
      </w:r>
      <w:r w:rsidR="005E7FCD">
        <w:rPr>
          <w:rFonts w:ascii="Times New Roman" w:eastAsia="Times New Roman" w:hAnsi="Times New Roman" w:cs="Times New Roman"/>
          <w:sz w:val="24"/>
          <w:szCs w:val="24"/>
        </w:rPr>
        <w:t xml:space="preserve"> </w:t>
      </w:r>
      <w:r w:rsidR="00F81934" w:rsidRPr="00F81934">
        <w:rPr>
          <w:rFonts w:ascii="Times New Roman" w:eastAsia="Times New Roman" w:hAnsi="Times New Roman" w:cs="Times New Roman"/>
          <w:sz w:val="24"/>
          <w:szCs w:val="24"/>
        </w:rPr>
        <w:t xml:space="preserve">predicting the total number of </w:t>
      </w:r>
      <w:r w:rsidR="005E7FCD">
        <w:rPr>
          <w:rFonts w:ascii="Times New Roman" w:eastAsia="Times New Roman" w:hAnsi="Times New Roman" w:cs="Times New Roman"/>
          <w:sz w:val="24"/>
          <w:szCs w:val="24"/>
        </w:rPr>
        <w:t xml:space="preserve">harbor </w:t>
      </w:r>
      <w:r w:rsidR="005E7FCD" w:rsidRPr="00AC7BF5">
        <w:rPr>
          <w:rFonts w:ascii="Times New Roman" w:eastAsia="Times New Roman" w:hAnsi="Times New Roman" w:cs="Times New Roman"/>
          <w:sz w:val="24"/>
          <w:szCs w:val="24"/>
        </w:rPr>
        <w:t xml:space="preserve">seals </w:t>
      </w:r>
      <w:r w:rsidR="005E7FCD">
        <w:rPr>
          <w:rFonts w:ascii="Times New Roman" w:eastAsia="Times New Roman" w:hAnsi="Times New Roman" w:cs="Times New Roman"/>
          <w:sz w:val="24"/>
          <w:szCs w:val="24"/>
        </w:rPr>
        <w:t>hauled out</w:t>
      </w:r>
      <w:r w:rsidR="005E7FCD" w:rsidRPr="00F81934">
        <w:rPr>
          <w:rFonts w:ascii="Times New Roman" w:eastAsia="Times New Roman" w:hAnsi="Times New Roman" w:cs="Times New Roman"/>
          <w:sz w:val="24"/>
          <w:szCs w:val="24"/>
        </w:rPr>
        <w:t xml:space="preserve"> </w:t>
      </w:r>
      <w:r w:rsidR="00F81934" w:rsidRPr="00F81934">
        <w:rPr>
          <w:rFonts w:ascii="Times New Roman" w:eastAsia="Times New Roman" w:hAnsi="Times New Roman" w:cs="Times New Roman"/>
          <w:sz w:val="24"/>
          <w:szCs w:val="24"/>
        </w:rPr>
        <w:t xml:space="preserve">relative to </w:t>
      </w:r>
      <w:r w:rsidR="005336AC">
        <w:rPr>
          <w:rFonts w:ascii="Times New Roman" w:eastAsia="Times New Roman" w:hAnsi="Times New Roman" w:cs="Times New Roman"/>
          <w:sz w:val="24"/>
          <w:szCs w:val="24"/>
        </w:rPr>
        <w:t>other predictors</w:t>
      </w:r>
      <w:r w:rsidR="00B94086">
        <w:rPr>
          <w:rFonts w:ascii="Times New Roman" w:eastAsia="Times New Roman" w:hAnsi="Times New Roman" w:cs="Times New Roman"/>
          <w:sz w:val="24"/>
          <w:szCs w:val="24"/>
        </w:rPr>
        <w:t xml:space="preserve"> displaying the degrees of freedom, AICc values, delta AICcs and cumulative model weight</w:t>
      </w:r>
      <w:r w:rsidR="00F81934" w:rsidRPr="00F81934">
        <w:rPr>
          <w:rFonts w:ascii="Times New Roman" w:eastAsia="Times New Roman" w:hAnsi="Times New Roman" w:cs="Times New Roman"/>
          <w:sz w:val="24"/>
          <w:szCs w:val="24"/>
        </w:rPr>
        <w:t>. T</w:t>
      </w:r>
      <w:r w:rsidR="00686F75">
        <w:rPr>
          <w:rFonts w:ascii="Times New Roman" w:eastAsia="Times New Roman" w:hAnsi="Times New Roman" w:cs="Times New Roman"/>
          <w:sz w:val="24"/>
          <w:szCs w:val="24"/>
        </w:rPr>
        <w:t>h</w:t>
      </w:r>
      <w:r w:rsidR="00F81934" w:rsidRPr="00F81934">
        <w:rPr>
          <w:rFonts w:ascii="Times New Roman" w:eastAsia="Times New Roman" w:hAnsi="Times New Roman" w:cs="Times New Roman"/>
          <w:sz w:val="24"/>
          <w:szCs w:val="24"/>
        </w:rPr>
        <w:t xml:space="preserve">e </w:t>
      </w:r>
      <w:r w:rsidR="00236DC6">
        <w:rPr>
          <w:rFonts w:ascii="Times New Roman" w:eastAsia="Times New Roman" w:hAnsi="Times New Roman" w:cs="Times New Roman"/>
          <w:sz w:val="24"/>
          <w:szCs w:val="24"/>
        </w:rPr>
        <w:t>delta</w:t>
      </w:r>
      <w:r w:rsidR="00F81934" w:rsidRPr="00F81934">
        <w:rPr>
          <w:rFonts w:ascii="Times New Roman" w:eastAsia="Times New Roman" w:hAnsi="Times New Roman" w:cs="Times New Roman"/>
          <w:sz w:val="24"/>
          <w:szCs w:val="24"/>
        </w:rPr>
        <w:t xml:space="preserve"> AIC</w:t>
      </w:r>
      <w:r w:rsidR="009406FC">
        <w:rPr>
          <w:rFonts w:ascii="Times New Roman" w:eastAsia="Times New Roman" w:hAnsi="Times New Roman" w:cs="Times New Roman"/>
          <w:sz w:val="24"/>
          <w:szCs w:val="24"/>
        </w:rPr>
        <w:t>c</w:t>
      </w:r>
      <w:r w:rsidR="00F81934" w:rsidRPr="00F81934">
        <w:rPr>
          <w:rFonts w:ascii="Times New Roman" w:eastAsia="Times New Roman" w:hAnsi="Times New Roman" w:cs="Times New Roman"/>
          <w:sz w:val="24"/>
          <w:szCs w:val="24"/>
        </w:rPr>
        <w:t xml:space="preserve"> value is the </w:t>
      </w:r>
      <w:r w:rsidR="00686F75" w:rsidRPr="00F81934">
        <w:rPr>
          <w:rFonts w:ascii="Times New Roman" w:eastAsia="Times New Roman" w:hAnsi="Times New Roman" w:cs="Times New Roman"/>
          <w:sz w:val="24"/>
          <w:szCs w:val="24"/>
        </w:rPr>
        <w:t>difference</w:t>
      </w:r>
      <w:r w:rsidR="00F81934" w:rsidRPr="00F81934">
        <w:rPr>
          <w:rFonts w:ascii="Times New Roman" w:eastAsia="Times New Roman" w:hAnsi="Times New Roman" w:cs="Times New Roman"/>
          <w:sz w:val="24"/>
          <w:szCs w:val="24"/>
        </w:rPr>
        <w:t xml:space="preserve"> between the tested model and the model of best f</w:t>
      </w:r>
      <w:r w:rsidR="00686F75">
        <w:rPr>
          <w:rFonts w:ascii="Times New Roman" w:eastAsia="Times New Roman" w:hAnsi="Times New Roman" w:cs="Times New Roman"/>
          <w:sz w:val="24"/>
          <w:szCs w:val="24"/>
        </w:rPr>
        <w:t>i</w:t>
      </w:r>
      <w:r w:rsidR="00F81934" w:rsidRPr="00F81934">
        <w:rPr>
          <w:rFonts w:ascii="Times New Roman" w:eastAsia="Times New Roman" w:hAnsi="Times New Roman" w:cs="Times New Roman"/>
          <w:sz w:val="24"/>
          <w:szCs w:val="24"/>
        </w:rPr>
        <w:t>t (as determined by the lowest AIC</w:t>
      </w:r>
      <w:r w:rsidR="00236DC6">
        <w:rPr>
          <w:rFonts w:ascii="Times New Roman" w:eastAsia="Times New Roman" w:hAnsi="Times New Roman" w:cs="Times New Roman"/>
          <w:sz w:val="24"/>
          <w:szCs w:val="24"/>
        </w:rPr>
        <w:t>c</w:t>
      </w:r>
      <w:r w:rsidR="00F81934" w:rsidRPr="00F81934">
        <w:rPr>
          <w:rFonts w:ascii="Times New Roman" w:eastAsia="Times New Roman" w:hAnsi="Times New Roman" w:cs="Times New Roman"/>
          <w:sz w:val="24"/>
          <w:szCs w:val="24"/>
        </w:rPr>
        <w:t xml:space="preserve"> value).</w:t>
      </w:r>
      <w:r w:rsidR="008C78DF">
        <w:rPr>
          <w:rFonts w:ascii="Times New Roman" w:eastAsia="Times New Roman" w:hAnsi="Times New Roman" w:cs="Times New Roman"/>
          <w:sz w:val="24"/>
          <w:szCs w:val="24"/>
        </w:rPr>
        <w:t xml:space="preserve"> The cumulative model weight is the </w:t>
      </w:r>
      <w:r w:rsidR="00EC10E9">
        <w:rPr>
          <w:rFonts w:ascii="Times New Roman" w:eastAsia="Times New Roman" w:hAnsi="Times New Roman" w:cs="Times New Roman"/>
          <w:sz w:val="24"/>
          <w:szCs w:val="24"/>
        </w:rPr>
        <w:t xml:space="preserve">sum of the </w:t>
      </w:r>
      <w:r w:rsidR="00EC10E9" w:rsidRPr="00EC10E9">
        <w:rPr>
          <w:rFonts w:ascii="Times New Roman" w:eastAsia="Times New Roman" w:hAnsi="Times New Roman" w:cs="Times New Roman"/>
          <w:sz w:val="24"/>
          <w:szCs w:val="24"/>
        </w:rPr>
        <w:t xml:space="preserve">AICc </w:t>
      </w:r>
      <w:r w:rsidR="00EC10E9">
        <w:rPr>
          <w:rFonts w:ascii="Times New Roman" w:eastAsia="Times New Roman" w:hAnsi="Times New Roman" w:cs="Times New Roman"/>
          <w:sz w:val="24"/>
          <w:szCs w:val="24"/>
        </w:rPr>
        <w:t xml:space="preserve">model </w:t>
      </w:r>
      <w:r w:rsidR="00EC10E9" w:rsidRPr="00EC10E9">
        <w:rPr>
          <w:rFonts w:ascii="Times New Roman" w:eastAsia="Times New Roman" w:hAnsi="Times New Roman" w:cs="Times New Roman"/>
          <w:sz w:val="24"/>
          <w:szCs w:val="24"/>
        </w:rPr>
        <w:t>weight</w:t>
      </w:r>
      <w:r w:rsidR="00EC10E9">
        <w:rPr>
          <w:rFonts w:ascii="Times New Roman" w:eastAsia="Times New Roman" w:hAnsi="Times New Roman" w:cs="Times New Roman"/>
          <w:sz w:val="24"/>
          <w:szCs w:val="24"/>
        </w:rPr>
        <w:t>s</w:t>
      </w:r>
      <w:r w:rsidR="00EC10E9" w:rsidRPr="00EC10E9">
        <w:rPr>
          <w:rFonts w:ascii="Times New Roman" w:eastAsia="Times New Roman" w:hAnsi="Times New Roman" w:cs="Times New Roman"/>
          <w:sz w:val="24"/>
          <w:szCs w:val="24"/>
        </w:rPr>
        <w:t>, which is the proportion of the total amount of predictive power provided by the full set of models contained in the model being assessed. In this case, the top model</w:t>
      </w:r>
      <w:r w:rsidR="00EC10E9">
        <w:rPr>
          <w:rFonts w:ascii="Times New Roman" w:eastAsia="Times New Roman" w:hAnsi="Times New Roman" w:cs="Times New Roman"/>
          <w:sz w:val="24"/>
          <w:szCs w:val="24"/>
        </w:rPr>
        <w:t xml:space="preserve"> </w:t>
      </w:r>
      <w:r w:rsidR="00EC10E9" w:rsidRPr="00EC10E9">
        <w:rPr>
          <w:rFonts w:ascii="Times New Roman" w:eastAsia="Times New Roman" w:hAnsi="Times New Roman" w:cs="Times New Roman"/>
          <w:sz w:val="24"/>
          <w:szCs w:val="24"/>
        </w:rPr>
        <w:t>contain</w:t>
      </w:r>
      <w:r w:rsidR="00EC10E9">
        <w:rPr>
          <w:rFonts w:ascii="Times New Roman" w:eastAsia="Times New Roman" w:hAnsi="Times New Roman" w:cs="Times New Roman"/>
          <w:sz w:val="24"/>
          <w:szCs w:val="24"/>
        </w:rPr>
        <w:t>s</w:t>
      </w:r>
      <w:r w:rsidR="00EC10E9" w:rsidRPr="00EC10E9">
        <w:rPr>
          <w:rFonts w:ascii="Times New Roman" w:eastAsia="Times New Roman" w:hAnsi="Times New Roman" w:cs="Times New Roman"/>
          <w:sz w:val="24"/>
          <w:szCs w:val="24"/>
        </w:rPr>
        <w:t xml:space="preserve"> </w:t>
      </w:r>
      <w:r w:rsidR="00EC10E9">
        <w:rPr>
          <w:rFonts w:ascii="Times New Roman" w:eastAsia="Times New Roman" w:hAnsi="Times New Roman" w:cs="Times New Roman"/>
          <w:sz w:val="24"/>
          <w:szCs w:val="24"/>
        </w:rPr>
        <w:t>57</w:t>
      </w:r>
      <w:r w:rsidR="00EC10E9" w:rsidRPr="00EC10E9">
        <w:rPr>
          <w:rFonts w:ascii="Times New Roman" w:eastAsia="Times New Roman" w:hAnsi="Times New Roman" w:cs="Times New Roman"/>
          <w:sz w:val="24"/>
          <w:szCs w:val="24"/>
        </w:rPr>
        <w:t>% of the cumulative AICc weight</w:t>
      </w:r>
      <w:r w:rsidR="006F2F88">
        <w:rPr>
          <w:rFonts w:ascii="Times New Roman" w:eastAsia="Times New Roman" w:hAnsi="Times New Roman" w:cs="Times New Roman"/>
          <w:sz w:val="24"/>
          <w:szCs w:val="24"/>
        </w:rPr>
        <w:t xml:space="preserve"> </w:t>
      </w:r>
      <w:r w:rsidR="00426C39">
        <w:rPr>
          <w:rFonts w:ascii="Times New Roman" w:eastAsia="Times New Roman" w:hAnsi="Times New Roman" w:cs="Times New Roman"/>
          <w:sz w:val="24"/>
          <w:szCs w:val="24"/>
        </w:rPr>
        <w:t xml:space="preserve">(B) </w:t>
      </w:r>
      <w:r w:rsidR="003B2381">
        <w:rPr>
          <w:rFonts w:ascii="Times New Roman" w:eastAsia="Times New Roman" w:hAnsi="Times New Roman" w:cs="Times New Roman"/>
          <w:sz w:val="24"/>
          <w:szCs w:val="24"/>
        </w:rPr>
        <w:t>GLM outputs for the best model’s p</w:t>
      </w:r>
      <w:r w:rsidR="006F2F88" w:rsidRPr="00047B23">
        <w:rPr>
          <w:rFonts w:ascii="Times New Roman" w:eastAsia="Times New Roman" w:hAnsi="Times New Roman" w:cs="Times New Roman"/>
          <w:sz w:val="24"/>
          <w:szCs w:val="24"/>
        </w:rPr>
        <w:t xml:space="preserve">redictors. </w:t>
      </w:r>
    </w:p>
    <w:p w14:paraId="17A0D4AF" w14:textId="77777777" w:rsidR="004B3EC0" w:rsidRDefault="004B3EC0">
      <w:pPr>
        <w:rPr>
          <w:rFonts w:ascii="Times New Roman" w:eastAsia="Times New Roman" w:hAnsi="Times New Roman" w:cs="Times New Roman"/>
          <w:sz w:val="24"/>
          <w:szCs w:val="24"/>
        </w:rPr>
      </w:pPr>
    </w:p>
    <w:tbl>
      <w:tblPr>
        <w:tblStyle w:val="PlainTable2"/>
        <w:tblW w:w="9450" w:type="dxa"/>
        <w:tblLayout w:type="fixed"/>
        <w:tblLook w:val="04A0" w:firstRow="1" w:lastRow="0" w:firstColumn="1" w:lastColumn="0" w:noHBand="0" w:noVBand="1"/>
      </w:tblPr>
      <w:tblGrid>
        <w:gridCol w:w="3531"/>
        <w:gridCol w:w="1249"/>
        <w:gridCol w:w="10"/>
        <w:gridCol w:w="70"/>
        <w:gridCol w:w="1530"/>
        <w:gridCol w:w="270"/>
        <w:gridCol w:w="761"/>
        <w:gridCol w:w="299"/>
        <w:gridCol w:w="20"/>
        <w:gridCol w:w="1690"/>
        <w:gridCol w:w="20"/>
      </w:tblGrid>
      <w:tr w:rsidR="00EA5185" w14:paraId="7931A4F4" w14:textId="77777777" w:rsidTr="002D7649">
        <w:trPr>
          <w:gridAfter w:val="1"/>
          <w:cnfStyle w:val="100000000000" w:firstRow="1" w:lastRow="0" w:firstColumn="0" w:lastColumn="0" w:oddVBand="0" w:evenVBand="0" w:oddHBand="0" w:evenHBand="0" w:firstRowFirstColumn="0" w:firstRowLastColumn="0" w:lastRowFirstColumn="0" w:lastRowLastColumn="0"/>
          <w:wAfter w:w="20" w:type="dxa"/>
          <w:trHeight w:val="392"/>
        </w:trPr>
        <w:tc>
          <w:tcPr>
            <w:cnfStyle w:val="001000000000" w:firstRow="0" w:lastRow="0" w:firstColumn="1" w:lastColumn="0" w:oddVBand="0" w:evenVBand="0" w:oddHBand="0" w:evenHBand="0" w:firstRowFirstColumn="0" w:firstRowLastColumn="0" w:lastRowFirstColumn="0" w:lastRowLastColumn="0"/>
            <w:tcW w:w="3531" w:type="dxa"/>
            <w:shd w:val="clear" w:color="auto" w:fill="AEAAAA" w:themeFill="background2" w:themeFillShade="BF"/>
            <w:vAlign w:val="bottom"/>
          </w:tcPr>
          <w:p w14:paraId="5A72374E" w14:textId="762BC0A7" w:rsidR="00EE0E61" w:rsidRPr="00E50775" w:rsidRDefault="00EC23A7" w:rsidP="007A7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5899" w:type="dxa"/>
            <w:gridSpan w:val="9"/>
            <w:shd w:val="clear" w:color="auto" w:fill="AEAAAA" w:themeFill="background2" w:themeFillShade="BF"/>
            <w:vAlign w:val="bottom"/>
          </w:tcPr>
          <w:p w14:paraId="6AC0956F" w14:textId="77777777" w:rsidR="00EE0E61" w:rsidRPr="002B2321" w:rsidRDefault="00EE0E61" w:rsidP="007A7A0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2D7649" w14:paraId="24B848A4" w14:textId="1B30ED80" w:rsidTr="00794A90">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2D5DD6BD" w14:textId="3C72A7BC" w:rsidR="002D7649" w:rsidRPr="00E50775" w:rsidRDefault="002D7649" w:rsidP="007A7A04">
            <w:pPr>
              <w:spacing w:line="480" w:lineRule="auto"/>
              <w:rPr>
                <w:rFonts w:ascii="Times New Roman" w:eastAsia="Times New Roman" w:hAnsi="Times New Roman" w:cs="Times New Roman"/>
                <w:b w:val="0"/>
                <w:bCs w:val="0"/>
                <w:sz w:val="24"/>
                <w:szCs w:val="24"/>
              </w:rPr>
            </w:pPr>
            <w:r w:rsidRPr="00E50775">
              <w:rPr>
                <w:rFonts w:ascii="Times New Roman" w:eastAsia="Times New Roman" w:hAnsi="Times New Roman" w:cs="Times New Roman"/>
                <w:sz w:val="24"/>
                <w:szCs w:val="24"/>
              </w:rPr>
              <w:t>Model</w:t>
            </w:r>
          </w:p>
        </w:tc>
        <w:tc>
          <w:tcPr>
            <w:tcW w:w="1329" w:type="dxa"/>
            <w:gridSpan w:val="3"/>
            <w:vAlign w:val="bottom"/>
          </w:tcPr>
          <w:p w14:paraId="004AD41D" w14:textId="77777777" w:rsidR="002D7649" w:rsidRPr="00747DEE"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df</w:t>
            </w:r>
          </w:p>
        </w:tc>
        <w:tc>
          <w:tcPr>
            <w:tcW w:w="1800" w:type="dxa"/>
            <w:gridSpan w:val="2"/>
            <w:vAlign w:val="bottom"/>
          </w:tcPr>
          <w:p w14:paraId="6B5433E5" w14:textId="0C72313F"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AICc Value</w:t>
            </w:r>
          </w:p>
        </w:tc>
        <w:tc>
          <w:tcPr>
            <w:tcW w:w="1080" w:type="dxa"/>
            <w:gridSpan w:val="3"/>
            <w:vAlign w:val="bottom"/>
          </w:tcPr>
          <w:p w14:paraId="64215C6F" w14:textId="77777777"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6F2F88">
              <w:rPr>
                <w:rFonts w:ascii="Times New Roman" w:eastAsia="Times New Roman" w:hAnsi="Times New Roman" w:cs="Times New Roman"/>
                <w:b/>
                <w:bCs/>
                <w:sz w:val="24"/>
                <w:szCs w:val="24"/>
              </w:rPr>
              <w:t>Δ</w:t>
            </w:r>
            <w:r>
              <w:rPr>
                <w:rFonts w:ascii="Times New Roman" w:eastAsia="Times New Roman" w:hAnsi="Times New Roman" w:cs="Times New Roman"/>
                <w:b/>
                <w:bCs/>
                <w:sz w:val="24"/>
                <w:szCs w:val="24"/>
              </w:rPr>
              <w:t xml:space="preserve"> </w:t>
            </w:r>
            <w:r w:rsidRPr="006F2F88">
              <w:rPr>
                <w:rFonts w:ascii="Times New Roman" w:eastAsia="Times New Roman" w:hAnsi="Times New Roman" w:cs="Times New Roman"/>
                <w:b/>
                <w:bCs/>
                <w:sz w:val="24"/>
                <w:szCs w:val="24"/>
              </w:rPr>
              <w:t>AIC</w:t>
            </w:r>
            <w:r>
              <w:rPr>
                <w:rFonts w:ascii="Times New Roman" w:eastAsia="Times New Roman" w:hAnsi="Times New Roman" w:cs="Times New Roman"/>
                <w:b/>
                <w:bCs/>
                <w:sz w:val="24"/>
                <w:szCs w:val="24"/>
              </w:rPr>
              <w:t>c</w:t>
            </w:r>
            <w:r w:rsidRPr="006F2F88">
              <w:rPr>
                <w:rFonts w:ascii="Times New Roman" w:eastAsia="Times New Roman" w:hAnsi="Times New Roman" w:cs="Times New Roman"/>
                <w:b/>
                <w:bCs/>
                <w:sz w:val="24"/>
                <w:szCs w:val="24"/>
              </w:rPr>
              <w:t xml:space="preserve"> </w:t>
            </w:r>
          </w:p>
        </w:tc>
        <w:tc>
          <w:tcPr>
            <w:tcW w:w="1710" w:type="dxa"/>
            <w:gridSpan w:val="2"/>
            <w:vAlign w:val="bottom"/>
          </w:tcPr>
          <w:p w14:paraId="3F140A09" w14:textId="27AB3BA2"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Cum.wgt</w:t>
            </w:r>
          </w:p>
        </w:tc>
      </w:tr>
      <w:tr w:rsidR="002D7649" w14:paraId="0F7295F8" w14:textId="77777777" w:rsidTr="00794A90">
        <w:trPr>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47AC1038" w14:textId="696604AA"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234092">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234092">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234092">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234092">
              <w:rPr>
                <w:rFonts w:ascii="Times New Roman" w:eastAsia="Times New Roman" w:hAnsi="Times New Roman" w:cs="Times New Roman"/>
                <w:b w:val="0"/>
                <w:bCs w:val="0"/>
                <w:sz w:val="24"/>
                <w:szCs w:val="24"/>
              </w:rPr>
              <w:t xml:space="preserve"> + </w:t>
            </w:r>
            <w:r>
              <w:rPr>
                <w:rFonts w:ascii="Times New Roman" w:eastAsia="Times New Roman" w:hAnsi="Times New Roman" w:cs="Times New Roman"/>
                <w:b w:val="0"/>
                <w:bCs w:val="0"/>
                <w:sz w:val="24"/>
                <w:szCs w:val="24"/>
              </w:rPr>
              <w:t>M</w:t>
            </w:r>
            <w:r w:rsidRPr="00234092">
              <w:rPr>
                <w:rFonts w:ascii="Times New Roman" w:eastAsia="Times New Roman" w:hAnsi="Times New Roman" w:cs="Times New Roman"/>
                <w:b w:val="0"/>
                <w:bCs w:val="0"/>
                <w:sz w:val="24"/>
                <w:szCs w:val="24"/>
              </w:rPr>
              <w:t xml:space="preserve">onth + </w:t>
            </w:r>
            <w:r>
              <w:rPr>
                <w:rFonts w:ascii="Times New Roman" w:eastAsia="Times New Roman" w:hAnsi="Times New Roman" w:cs="Times New Roman"/>
                <w:b w:val="0"/>
                <w:bCs w:val="0"/>
                <w:sz w:val="24"/>
                <w:szCs w:val="24"/>
              </w:rPr>
              <w:t>T</w:t>
            </w:r>
            <w:r w:rsidRPr="00234092">
              <w:rPr>
                <w:rFonts w:ascii="Times New Roman" w:eastAsia="Times New Roman" w:hAnsi="Times New Roman" w:cs="Times New Roman"/>
                <w:b w:val="0"/>
                <w:bCs w:val="0"/>
                <w:sz w:val="24"/>
                <w:szCs w:val="24"/>
              </w:rPr>
              <w:t>ime</w:t>
            </w:r>
            <w:r>
              <w:rPr>
                <w:rFonts w:ascii="Times New Roman" w:eastAsia="Times New Roman" w:hAnsi="Times New Roman" w:cs="Times New Roman"/>
                <w:b w:val="0"/>
                <w:bCs w:val="0"/>
                <w:sz w:val="24"/>
                <w:szCs w:val="24"/>
              </w:rPr>
              <w:t xml:space="preserve"> of Day</w:t>
            </w:r>
          </w:p>
        </w:tc>
        <w:tc>
          <w:tcPr>
            <w:tcW w:w="1329" w:type="dxa"/>
            <w:gridSpan w:val="3"/>
            <w:vAlign w:val="bottom"/>
          </w:tcPr>
          <w:p w14:paraId="5C754A8D" w14:textId="26FC0B61"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800" w:type="dxa"/>
            <w:gridSpan w:val="2"/>
            <w:vAlign w:val="bottom"/>
          </w:tcPr>
          <w:p w14:paraId="59692CB6" w14:textId="0FC7991B"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46D5A">
              <w:rPr>
                <w:rFonts w:ascii="Times New Roman" w:eastAsia="Times New Roman" w:hAnsi="Times New Roman" w:cs="Times New Roman"/>
                <w:sz w:val="24"/>
                <w:szCs w:val="24"/>
              </w:rPr>
              <w:t>1060.03</w:t>
            </w:r>
          </w:p>
        </w:tc>
        <w:tc>
          <w:tcPr>
            <w:tcW w:w="1080" w:type="dxa"/>
            <w:gridSpan w:val="3"/>
            <w:vAlign w:val="bottom"/>
          </w:tcPr>
          <w:p w14:paraId="0446BFB1" w14:textId="77777777"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710" w:type="dxa"/>
            <w:gridSpan w:val="2"/>
            <w:vAlign w:val="bottom"/>
          </w:tcPr>
          <w:p w14:paraId="549E512F" w14:textId="78272461" w:rsidR="002D7649" w:rsidRDefault="00037AEA"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r>
      <w:tr w:rsidR="002D7649" w14:paraId="7775A1A1" w14:textId="77777777" w:rsidTr="00794A9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39F00371" w14:textId="297BDFF3"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246D5A">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246D5A">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246D5A">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246D5A">
              <w:rPr>
                <w:rFonts w:ascii="Times New Roman" w:eastAsia="Times New Roman" w:hAnsi="Times New Roman" w:cs="Times New Roman"/>
                <w:b w:val="0"/>
                <w:bCs w:val="0"/>
                <w:sz w:val="24"/>
                <w:szCs w:val="24"/>
              </w:rPr>
              <w:t xml:space="preserve"> + </w:t>
            </w:r>
            <w:r>
              <w:rPr>
                <w:rFonts w:ascii="Times New Roman" w:eastAsia="Times New Roman" w:hAnsi="Times New Roman" w:cs="Times New Roman"/>
                <w:b w:val="0"/>
                <w:bCs w:val="0"/>
                <w:sz w:val="24"/>
                <w:szCs w:val="24"/>
              </w:rPr>
              <w:t>M</w:t>
            </w:r>
            <w:r w:rsidRPr="00246D5A">
              <w:rPr>
                <w:rFonts w:ascii="Times New Roman" w:eastAsia="Times New Roman" w:hAnsi="Times New Roman" w:cs="Times New Roman"/>
                <w:b w:val="0"/>
                <w:bCs w:val="0"/>
                <w:sz w:val="24"/>
                <w:szCs w:val="24"/>
              </w:rPr>
              <w:t xml:space="preserve">onth + </w:t>
            </w:r>
            <w:r>
              <w:rPr>
                <w:rFonts w:ascii="Times New Roman" w:eastAsia="Times New Roman" w:hAnsi="Times New Roman" w:cs="Times New Roman"/>
                <w:b w:val="0"/>
                <w:bCs w:val="0"/>
                <w:sz w:val="24"/>
                <w:szCs w:val="24"/>
              </w:rPr>
              <w:t>T</w:t>
            </w:r>
            <w:r w:rsidRPr="00246D5A">
              <w:rPr>
                <w:rFonts w:ascii="Times New Roman" w:eastAsia="Times New Roman" w:hAnsi="Times New Roman" w:cs="Times New Roman"/>
                <w:b w:val="0"/>
                <w:bCs w:val="0"/>
                <w:sz w:val="24"/>
                <w:szCs w:val="24"/>
              </w:rPr>
              <w:t xml:space="preserve">ide + </w:t>
            </w:r>
            <w:r>
              <w:rPr>
                <w:rFonts w:ascii="Times New Roman" w:eastAsia="Times New Roman" w:hAnsi="Times New Roman" w:cs="Times New Roman"/>
                <w:b w:val="0"/>
                <w:bCs w:val="0"/>
                <w:sz w:val="24"/>
                <w:szCs w:val="24"/>
              </w:rPr>
              <w:t>T</w:t>
            </w:r>
            <w:r w:rsidRPr="00246D5A">
              <w:rPr>
                <w:rFonts w:ascii="Times New Roman" w:eastAsia="Times New Roman" w:hAnsi="Times New Roman" w:cs="Times New Roman"/>
                <w:b w:val="0"/>
                <w:bCs w:val="0"/>
                <w:sz w:val="24"/>
                <w:szCs w:val="24"/>
              </w:rPr>
              <w:t>ime</w:t>
            </w:r>
            <w:r>
              <w:rPr>
                <w:rFonts w:ascii="Times New Roman" w:eastAsia="Times New Roman" w:hAnsi="Times New Roman" w:cs="Times New Roman"/>
                <w:b w:val="0"/>
                <w:bCs w:val="0"/>
                <w:sz w:val="24"/>
                <w:szCs w:val="24"/>
              </w:rPr>
              <w:t xml:space="preserve"> of Day</w:t>
            </w:r>
          </w:p>
        </w:tc>
        <w:tc>
          <w:tcPr>
            <w:tcW w:w="1329" w:type="dxa"/>
            <w:gridSpan w:val="3"/>
            <w:vAlign w:val="bottom"/>
          </w:tcPr>
          <w:p w14:paraId="16CBE8A1" w14:textId="7798709F"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800" w:type="dxa"/>
            <w:gridSpan w:val="2"/>
            <w:vAlign w:val="bottom"/>
          </w:tcPr>
          <w:p w14:paraId="74F66E95" w14:textId="5F94E7B3"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B72F3">
              <w:rPr>
                <w:rFonts w:ascii="Times New Roman" w:eastAsia="Times New Roman" w:hAnsi="Times New Roman" w:cs="Times New Roman"/>
                <w:sz w:val="24"/>
                <w:szCs w:val="24"/>
              </w:rPr>
              <w:t>1061.88</w:t>
            </w:r>
          </w:p>
        </w:tc>
        <w:tc>
          <w:tcPr>
            <w:tcW w:w="1080" w:type="dxa"/>
            <w:gridSpan w:val="3"/>
            <w:vAlign w:val="bottom"/>
          </w:tcPr>
          <w:p w14:paraId="3AF0DBA4" w14:textId="77777777"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1.85</w:t>
            </w:r>
          </w:p>
        </w:tc>
        <w:tc>
          <w:tcPr>
            <w:tcW w:w="1710" w:type="dxa"/>
            <w:gridSpan w:val="2"/>
            <w:vAlign w:val="bottom"/>
          </w:tcPr>
          <w:p w14:paraId="2A2DA3B6" w14:textId="53583BBF" w:rsidR="002D7649" w:rsidRDefault="00037AEA"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0.80</w:t>
            </w:r>
          </w:p>
        </w:tc>
      </w:tr>
      <w:tr w:rsidR="002D7649" w14:paraId="642CE541" w14:textId="77777777" w:rsidTr="00794A90">
        <w:trPr>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76C690E0" w14:textId="2B49B74B"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D10F9C">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D10F9C">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D10F9C">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D10F9C">
              <w:rPr>
                <w:rFonts w:ascii="Times New Roman" w:eastAsia="Times New Roman" w:hAnsi="Times New Roman" w:cs="Times New Roman"/>
                <w:b w:val="0"/>
                <w:bCs w:val="0"/>
                <w:sz w:val="24"/>
                <w:szCs w:val="24"/>
              </w:rPr>
              <w:t xml:space="preserve"> + </w:t>
            </w:r>
            <w:r>
              <w:rPr>
                <w:rFonts w:ascii="Times New Roman" w:eastAsia="Times New Roman" w:hAnsi="Times New Roman" w:cs="Times New Roman"/>
                <w:b w:val="0"/>
                <w:bCs w:val="0"/>
                <w:sz w:val="24"/>
                <w:szCs w:val="24"/>
              </w:rPr>
              <w:t>M</w:t>
            </w:r>
            <w:r w:rsidRPr="00D10F9C">
              <w:rPr>
                <w:rFonts w:ascii="Times New Roman" w:eastAsia="Times New Roman" w:hAnsi="Times New Roman" w:cs="Times New Roman"/>
                <w:b w:val="0"/>
                <w:bCs w:val="0"/>
                <w:sz w:val="24"/>
                <w:szCs w:val="24"/>
              </w:rPr>
              <w:t>onth</w:t>
            </w:r>
          </w:p>
        </w:tc>
        <w:tc>
          <w:tcPr>
            <w:tcW w:w="1329" w:type="dxa"/>
            <w:gridSpan w:val="3"/>
            <w:vAlign w:val="bottom"/>
          </w:tcPr>
          <w:p w14:paraId="34D7E20D" w14:textId="5B07A021"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800" w:type="dxa"/>
            <w:gridSpan w:val="2"/>
            <w:vAlign w:val="bottom"/>
          </w:tcPr>
          <w:p w14:paraId="77656672" w14:textId="609C3746"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B72F3">
              <w:rPr>
                <w:rFonts w:ascii="Times New Roman" w:eastAsia="Times New Roman" w:hAnsi="Times New Roman" w:cs="Times New Roman"/>
                <w:sz w:val="24"/>
                <w:szCs w:val="24"/>
              </w:rPr>
              <w:t>1062.17</w:t>
            </w:r>
          </w:p>
        </w:tc>
        <w:tc>
          <w:tcPr>
            <w:tcW w:w="1080" w:type="dxa"/>
            <w:gridSpan w:val="3"/>
            <w:vAlign w:val="bottom"/>
          </w:tcPr>
          <w:p w14:paraId="6C9EE9C5" w14:textId="77777777"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p>
        </w:tc>
        <w:tc>
          <w:tcPr>
            <w:tcW w:w="1710" w:type="dxa"/>
            <w:gridSpan w:val="2"/>
            <w:vAlign w:val="bottom"/>
          </w:tcPr>
          <w:p w14:paraId="56772A1C" w14:textId="125D90F0" w:rsidR="002D7649" w:rsidRDefault="00037AEA"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804367" w14:paraId="15C599CB" w14:textId="77777777" w:rsidTr="002D7649">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shd w:val="clear" w:color="auto" w:fill="AEAAAA" w:themeFill="background2" w:themeFillShade="BF"/>
            <w:vAlign w:val="bottom"/>
          </w:tcPr>
          <w:p w14:paraId="06B89D52" w14:textId="77777777" w:rsidR="00F44AA3" w:rsidRDefault="00F44AA3" w:rsidP="007A7A04">
            <w:pPr>
              <w:spacing w:line="480" w:lineRule="auto"/>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(B)</w:t>
            </w:r>
          </w:p>
        </w:tc>
        <w:tc>
          <w:tcPr>
            <w:tcW w:w="5899" w:type="dxa"/>
            <w:gridSpan w:val="9"/>
            <w:shd w:val="clear" w:color="auto" w:fill="AEAAAA" w:themeFill="background2" w:themeFillShade="BF"/>
            <w:vAlign w:val="bottom"/>
          </w:tcPr>
          <w:p w14:paraId="46390D72" w14:textId="08B47D79" w:rsidR="00F44AA3" w:rsidRPr="001F4204" w:rsidRDefault="00F44A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B0D6D" w14:paraId="6B7E8E78" w14:textId="77777777" w:rsidTr="0020587C">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4FFB2886" w14:textId="09C4F17E" w:rsidR="005B0D6D" w:rsidRDefault="005B0D6D" w:rsidP="007A7A0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w:t>
            </w:r>
          </w:p>
        </w:tc>
        <w:tc>
          <w:tcPr>
            <w:tcW w:w="1329" w:type="dxa"/>
            <w:gridSpan w:val="3"/>
            <w:vAlign w:val="bottom"/>
          </w:tcPr>
          <w:p w14:paraId="327CE306" w14:textId="77777777" w:rsidR="005B0D6D" w:rsidRDefault="005B0D6D"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530" w:type="dxa"/>
            <w:vAlign w:val="bottom"/>
          </w:tcPr>
          <w:p w14:paraId="4BF529AA" w14:textId="15AEE606" w:rsidR="005B0D6D" w:rsidRDefault="005B0D6D"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w:t>
            </w:r>
          </w:p>
        </w:tc>
        <w:tc>
          <w:tcPr>
            <w:tcW w:w="1350" w:type="dxa"/>
            <w:gridSpan w:val="4"/>
            <w:vAlign w:val="bottom"/>
          </w:tcPr>
          <w:p w14:paraId="2CB195C9" w14:textId="7712E06C" w:rsidR="005B0D6D" w:rsidRDefault="005B0D6D"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Z Value</w:t>
            </w:r>
          </w:p>
        </w:tc>
        <w:tc>
          <w:tcPr>
            <w:tcW w:w="1690" w:type="dxa"/>
            <w:vAlign w:val="bottom"/>
          </w:tcPr>
          <w:p w14:paraId="714E7F82" w14:textId="3331F656" w:rsidR="005B0D6D" w:rsidRDefault="005B0D6D"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153A8C" w14:paraId="1ABA097A" w14:textId="77777777" w:rsidTr="0020587C">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5E730222" w14:textId="53B42111" w:rsidR="00153A8C" w:rsidRPr="006F2F88" w:rsidRDefault="00F04108" w:rsidP="007A7A04">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Intercept</w:t>
            </w:r>
          </w:p>
        </w:tc>
        <w:tc>
          <w:tcPr>
            <w:tcW w:w="1259" w:type="dxa"/>
            <w:gridSpan w:val="2"/>
            <w:vAlign w:val="bottom"/>
          </w:tcPr>
          <w:p w14:paraId="45244547" w14:textId="095A021A" w:rsidR="00153A8C" w:rsidRDefault="00F04108"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8.32</w:t>
            </w:r>
          </w:p>
        </w:tc>
        <w:tc>
          <w:tcPr>
            <w:tcW w:w="1600" w:type="dxa"/>
            <w:gridSpan w:val="2"/>
            <w:vAlign w:val="bottom"/>
          </w:tcPr>
          <w:p w14:paraId="7D25B7CD" w14:textId="7031D90A" w:rsidR="00153A8C" w:rsidRDefault="00A53202"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1330" w:type="dxa"/>
            <w:gridSpan w:val="3"/>
            <w:vAlign w:val="bottom"/>
          </w:tcPr>
          <w:p w14:paraId="228EFFEB" w14:textId="09AC313A" w:rsidR="00153A8C" w:rsidRDefault="004E4588"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7.75</w:t>
            </w:r>
          </w:p>
        </w:tc>
        <w:tc>
          <w:tcPr>
            <w:tcW w:w="1710" w:type="dxa"/>
            <w:gridSpan w:val="2"/>
            <w:vAlign w:val="bottom"/>
          </w:tcPr>
          <w:p w14:paraId="2B09316E" w14:textId="093532AF" w:rsidR="00153A8C" w:rsidRDefault="00EA520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&lt;&lt;&lt;0.001</w:t>
            </w:r>
          </w:p>
        </w:tc>
      </w:tr>
      <w:tr w:rsidR="00F04108" w14:paraId="547904E1" w14:textId="77777777" w:rsidTr="0020587C">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09655B39" w14:textId="1931C0D2" w:rsidR="00F04108" w:rsidRDefault="00F04108" w:rsidP="00F04108">
            <w:pPr>
              <w:spacing w:line="360" w:lineRule="auto"/>
              <w:rPr>
                <w:rFonts w:ascii="Times New Roman" w:eastAsia="Times New Roman" w:hAnsi="Times New Roman" w:cs="Times New Roman"/>
                <w:sz w:val="24"/>
                <w:szCs w:val="24"/>
              </w:rPr>
            </w:pPr>
            <w:r w:rsidRPr="006F2F88">
              <w:rPr>
                <w:rFonts w:ascii="Times New Roman" w:eastAsia="Times New Roman" w:hAnsi="Times New Roman" w:cs="Times New Roman"/>
                <w:b w:val="0"/>
                <w:bCs w:val="0"/>
                <w:sz w:val="24"/>
                <w:szCs w:val="24"/>
              </w:rPr>
              <w:t>Noise Level</w:t>
            </w:r>
          </w:p>
        </w:tc>
        <w:tc>
          <w:tcPr>
            <w:tcW w:w="1249" w:type="dxa"/>
            <w:vAlign w:val="bottom"/>
          </w:tcPr>
          <w:p w14:paraId="0A6FF9A7" w14:textId="66410F76" w:rsidR="00F04108" w:rsidRDefault="00902AF4"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610" w:type="dxa"/>
            <w:gridSpan w:val="3"/>
            <w:vAlign w:val="bottom"/>
          </w:tcPr>
          <w:p w14:paraId="10693EBA" w14:textId="5B5ACDDE" w:rsidR="00F04108" w:rsidRDefault="0073290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330" w:type="dxa"/>
            <w:gridSpan w:val="3"/>
            <w:vAlign w:val="bottom"/>
          </w:tcPr>
          <w:p w14:paraId="125598A1" w14:textId="151F2EF4" w:rsidR="00F04108" w:rsidRDefault="009E694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-2.49</w:t>
            </w:r>
          </w:p>
        </w:tc>
        <w:tc>
          <w:tcPr>
            <w:tcW w:w="1710" w:type="dxa"/>
            <w:gridSpan w:val="2"/>
            <w:vAlign w:val="bottom"/>
          </w:tcPr>
          <w:p w14:paraId="30980EB5" w14:textId="041C3BDD" w:rsidR="00F04108" w:rsidRDefault="00655AB3"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r>
      <w:tr w:rsidR="00F04108" w14:paraId="60FA62A0" w14:textId="77777777" w:rsidTr="0020587C">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5E234966" w14:textId="24BF03E5" w:rsidR="00F04108" w:rsidRPr="006F2F88" w:rsidRDefault="00F04108"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Site</w:t>
            </w:r>
          </w:p>
        </w:tc>
        <w:tc>
          <w:tcPr>
            <w:tcW w:w="1329" w:type="dxa"/>
            <w:gridSpan w:val="3"/>
            <w:vAlign w:val="bottom"/>
          </w:tcPr>
          <w:p w14:paraId="5F5E035C" w14:textId="29B2FA8B" w:rsidR="00F04108" w:rsidRDefault="00902AF4"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-3.62</w:t>
            </w:r>
          </w:p>
        </w:tc>
        <w:tc>
          <w:tcPr>
            <w:tcW w:w="1530" w:type="dxa"/>
            <w:vAlign w:val="bottom"/>
          </w:tcPr>
          <w:p w14:paraId="0AC3C1F9" w14:textId="3D136225" w:rsidR="00F04108" w:rsidRDefault="0073290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330" w:type="dxa"/>
            <w:gridSpan w:val="3"/>
            <w:vAlign w:val="bottom"/>
          </w:tcPr>
          <w:p w14:paraId="2C4A8C98" w14:textId="76D36344" w:rsidR="00F04108" w:rsidRDefault="004E4588"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-2.88</w:t>
            </w:r>
          </w:p>
        </w:tc>
        <w:tc>
          <w:tcPr>
            <w:tcW w:w="1710" w:type="dxa"/>
            <w:gridSpan w:val="2"/>
            <w:vAlign w:val="bottom"/>
          </w:tcPr>
          <w:p w14:paraId="12F520DC" w14:textId="0FE72C8F" w:rsidR="00F04108" w:rsidRDefault="00B4493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r>
      <w:tr w:rsidR="00F04108" w14:paraId="33F8E420" w14:textId="77777777" w:rsidTr="0020587C">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3786BEDD" w14:textId="4F05263B" w:rsidR="00F04108" w:rsidRPr="006F2F88" w:rsidRDefault="00F04108"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Noise Level * Site</w:t>
            </w:r>
          </w:p>
        </w:tc>
        <w:tc>
          <w:tcPr>
            <w:tcW w:w="1329" w:type="dxa"/>
            <w:gridSpan w:val="3"/>
            <w:vAlign w:val="bottom"/>
          </w:tcPr>
          <w:p w14:paraId="31FF0FFB" w14:textId="1699133D" w:rsidR="00F04108" w:rsidRDefault="00816D3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30" w:type="dxa"/>
            <w:vAlign w:val="bottom"/>
          </w:tcPr>
          <w:p w14:paraId="4754EB94" w14:textId="18849029" w:rsidR="00F04108" w:rsidRDefault="0073290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031" w:type="dxa"/>
            <w:gridSpan w:val="2"/>
            <w:vAlign w:val="bottom"/>
          </w:tcPr>
          <w:p w14:paraId="22FA9ACB" w14:textId="35170965" w:rsidR="00F04108" w:rsidRDefault="009E694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2.05</w:t>
            </w:r>
          </w:p>
        </w:tc>
        <w:tc>
          <w:tcPr>
            <w:tcW w:w="2009" w:type="dxa"/>
            <w:gridSpan w:val="3"/>
            <w:vAlign w:val="bottom"/>
          </w:tcPr>
          <w:p w14:paraId="1FDE7345" w14:textId="41C96652" w:rsidR="00F04108" w:rsidRDefault="00794A90"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r w:rsidR="001716AC">
              <w:rPr>
                <w:rFonts w:ascii="Times New Roman" w:eastAsia="Times New Roman" w:hAnsi="Times New Roman" w:cs="Times New Roman"/>
                <w:sz w:val="24"/>
                <w:szCs w:val="24"/>
              </w:rPr>
              <w:t>.040</w:t>
            </w:r>
          </w:p>
        </w:tc>
      </w:tr>
      <w:tr w:rsidR="0020587C" w14:paraId="2C539F42" w14:textId="77777777" w:rsidTr="0020587C">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1579D190" w14:textId="4B096B31" w:rsidR="00F04108" w:rsidRPr="006F2F88" w:rsidRDefault="00902AF4"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Month</w:t>
            </w:r>
          </w:p>
        </w:tc>
        <w:tc>
          <w:tcPr>
            <w:tcW w:w="1329" w:type="dxa"/>
            <w:gridSpan w:val="3"/>
            <w:vAlign w:val="bottom"/>
          </w:tcPr>
          <w:p w14:paraId="5B96B748" w14:textId="0BFE111E" w:rsidR="00F04108" w:rsidRDefault="00816D3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30" w:type="dxa"/>
            <w:vAlign w:val="bottom"/>
          </w:tcPr>
          <w:p w14:paraId="7D69415F" w14:textId="56AF2EE4" w:rsidR="00F04108" w:rsidRDefault="0073290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350" w:type="dxa"/>
            <w:gridSpan w:val="4"/>
            <w:vAlign w:val="bottom"/>
          </w:tcPr>
          <w:p w14:paraId="18342363" w14:textId="016D9544" w:rsidR="00F04108" w:rsidRDefault="009E694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p>
        </w:tc>
        <w:tc>
          <w:tcPr>
            <w:tcW w:w="1690" w:type="dxa"/>
            <w:vAlign w:val="bottom"/>
          </w:tcPr>
          <w:p w14:paraId="49FDE554" w14:textId="62D8B867" w:rsidR="00F04108" w:rsidRDefault="001716A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&lt;&lt;&lt;0.001</w:t>
            </w:r>
          </w:p>
        </w:tc>
      </w:tr>
      <w:tr w:rsidR="0020587C" w14:paraId="5D08750E" w14:textId="77777777" w:rsidTr="0020587C">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010A47EB" w14:textId="477254B0" w:rsidR="00902AF4" w:rsidRDefault="00902AF4" w:rsidP="00F0410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Time of Day</w:t>
            </w:r>
          </w:p>
        </w:tc>
        <w:tc>
          <w:tcPr>
            <w:tcW w:w="1329" w:type="dxa"/>
            <w:gridSpan w:val="3"/>
            <w:vAlign w:val="bottom"/>
          </w:tcPr>
          <w:p w14:paraId="0275A824" w14:textId="1071C1B4" w:rsidR="00902AF4" w:rsidRDefault="0078183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30" w:type="dxa"/>
            <w:vAlign w:val="bottom"/>
          </w:tcPr>
          <w:p w14:paraId="76C00F2B" w14:textId="55E3E596" w:rsidR="00902AF4" w:rsidRDefault="0073290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350" w:type="dxa"/>
            <w:gridSpan w:val="4"/>
            <w:vAlign w:val="bottom"/>
          </w:tcPr>
          <w:p w14:paraId="4112E2C3" w14:textId="73B84FCB" w:rsidR="00902AF4" w:rsidRDefault="009E694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-2.08</w:t>
            </w:r>
          </w:p>
        </w:tc>
        <w:tc>
          <w:tcPr>
            <w:tcW w:w="1690" w:type="dxa"/>
            <w:vAlign w:val="bottom"/>
          </w:tcPr>
          <w:p w14:paraId="0C9220FE" w14:textId="6B43BE42" w:rsidR="00902AF4" w:rsidRDefault="001716A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r>
    </w:tbl>
    <w:p w14:paraId="6A5A6CEA" w14:textId="77777777" w:rsidR="00E50775" w:rsidRDefault="00E50775" w:rsidP="002731CF">
      <w:pPr>
        <w:spacing w:after="0" w:line="480" w:lineRule="auto"/>
        <w:rPr>
          <w:rFonts w:ascii="Times New Roman" w:eastAsia="Times New Roman" w:hAnsi="Times New Roman" w:cs="Times New Roman"/>
          <w:sz w:val="24"/>
          <w:szCs w:val="24"/>
        </w:rPr>
      </w:pPr>
    </w:p>
    <w:p w14:paraId="6B611D11" w14:textId="77777777" w:rsidR="002731CF" w:rsidRDefault="002731CF">
      <w:pPr>
        <w:rPr>
          <w:rFonts w:ascii="Times New Roman" w:eastAsia="Times New Roman" w:hAnsi="Times New Roman" w:cs="Times New Roman"/>
          <w:sz w:val="24"/>
          <w:szCs w:val="24"/>
        </w:rPr>
      </w:pPr>
    </w:p>
    <w:p w14:paraId="1F754341" w14:textId="51CFC9F3" w:rsidR="00A0589A" w:rsidRDefault="00425BA6"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AD3A5EB" wp14:editId="51EC283C">
                <wp:simplePos x="0" y="0"/>
                <wp:positionH relativeFrom="column">
                  <wp:posOffset>4230956</wp:posOffset>
                </wp:positionH>
                <wp:positionV relativeFrom="paragraph">
                  <wp:posOffset>3448050</wp:posOffset>
                </wp:positionV>
                <wp:extent cx="127000" cy="114300"/>
                <wp:effectExtent l="38100" t="19050" r="44450" b="38100"/>
                <wp:wrapNone/>
                <wp:docPr id="7" name="Star: 5 Points 7"/>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4DE00" id="Star: 5 Points 7" o:spid="_x0000_s1026" style="position:absolute;margin-left:333.15pt;margin-top:271.5pt;width:10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FA1E99">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A321E96" wp14:editId="4A44A0F3">
                <wp:simplePos x="0" y="0"/>
                <wp:positionH relativeFrom="column">
                  <wp:posOffset>4847280</wp:posOffset>
                </wp:positionH>
                <wp:positionV relativeFrom="paragraph">
                  <wp:posOffset>1075143</wp:posOffset>
                </wp:positionV>
                <wp:extent cx="127000" cy="114300"/>
                <wp:effectExtent l="38100" t="19050" r="44450" b="38100"/>
                <wp:wrapNone/>
                <wp:docPr id="14" name="Star: 5 Points 14"/>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mv="urn:schemas-microsoft-com:mac:vml" xmlns:mo="http://schemas.microsoft.com/office/mac/office/2008/main">
            <w:pict>
              <v:shape w14:anchorId="04280FEE" id="Star: 5 Points 14" o:spid="_x0000_s1026" style="position:absolute;margin-left:381.7pt;margin-top:84.65pt;width:10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4F3EF2">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19FE448" wp14:editId="2B836032">
                <wp:simplePos x="0" y="0"/>
                <wp:positionH relativeFrom="column">
                  <wp:posOffset>4260850</wp:posOffset>
                </wp:positionH>
                <wp:positionV relativeFrom="paragraph">
                  <wp:posOffset>1638300</wp:posOffset>
                </wp:positionV>
                <wp:extent cx="127000" cy="114300"/>
                <wp:effectExtent l="38100" t="19050" r="44450" b="38100"/>
                <wp:wrapNone/>
                <wp:docPr id="6" name="Star: 5 Points 6"/>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7DACB" id="Star: 5 Points 6" o:spid="_x0000_s1026" style="position:absolute;margin-left:335.5pt;margin-top:129pt;width:10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A034A46" wp14:editId="4AC7B5BA">
                <wp:simplePos x="0" y="0"/>
                <wp:positionH relativeFrom="column">
                  <wp:posOffset>3425776</wp:posOffset>
                </wp:positionH>
                <wp:positionV relativeFrom="paragraph">
                  <wp:posOffset>2385060</wp:posOffset>
                </wp:positionV>
                <wp:extent cx="2355850" cy="1631315"/>
                <wp:effectExtent l="2609850" t="1638300" r="0" b="0"/>
                <wp:wrapNone/>
                <wp:docPr id="11" name="Callout: Bent Line with No Border 11"/>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728"/>
                            <a:gd name="adj3" fmla="val 18318"/>
                            <a:gd name="adj4" fmla="val -9509"/>
                            <a:gd name="adj5" fmla="val -99327"/>
                            <a:gd name="adj6" fmla="val -11011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F19C6"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34A46"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Callout: Bent Line with No Border 11" o:spid="_x0000_s1026" type="#_x0000_t42" style="position:absolute;margin-left:269.75pt;margin-top:187.8pt;width:185.5pt;height:12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" adj="-23784,-21455,-2054,3957,157,3957" filled="f" strokecolor="black [3213]" strokeweight="1pt">
                <v:textbox>
                  <w:txbxContent>
                    <w:p w14:paraId="4CFF19C6" w14:textId="77777777" w:rsidR="00804348" w:rsidRDefault="00804348" w:rsidP="00804348">
                      <w:pPr>
                        <w:jc w:val="center"/>
                      </w:pPr>
                    </w:p>
                  </w:txbxContent>
                </v:textbox>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5CAFB7" wp14:editId="32EBF3AB">
                <wp:simplePos x="0" y="0"/>
                <wp:positionH relativeFrom="column">
                  <wp:posOffset>3447464</wp:posOffset>
                </wp:positionH>
                <wp:positionV relativeFrom="paragraph">
                  <wp:posOffset>556846</wp:posOffset>
                </wp:positionV>
                <wp:extent cx="2355850" cy="1631315"/>
                <wp:effectExtent l="438150" t="0" r="0" b="1340485"/>
                <wp:wrapNone/>
                <wp:docPr id="10" name="Callout: Bent Line with No Border 10"/>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466"/>
                            <a:gd name="adj3" fmla="val 18750"/>
                            <a:gd name="adj4" fmla="val -13688"/>
                            <a:gd name="adj5" fmla="val 179644"/>
                            <a:gd name="adj6" fmla="val -1785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8825F"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CAFB7" id="Callout: Bent Line with No Border 10" o:spid="_x0000_s1027" type="#_x0000_t42" style="position:absolute;margin-left:271.45pt;margin-top:43.85pt;width:185.5pt;height:12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" adj="-3856,38803,-2957,,-101,3957" filled="f" strokecolor="black [3213]" strokeweight="1pt">
                <v:textbox>
                  <w:txbxContent>
                    <w:p w14:paraId="4AD8825F" w14:textId="77777777" w:rsidR="00804348" w:rsidRDefault="00804348" w:rsidP="00804348">
                      <w:pPr>
                        <w:jc w:val="center"/>
                      </w:pPr>
                    </w:p>
                  </w:txbxContent>
                </v:textbox>
                <o:callout v:ext="edit" minusy="t"/>
              </v:shape>
            </w:pict>
          </mc:Fallback>
        </mc:AlternateContent>
      </w:r>
      <w:r w:rsidR="00850C22">
        <w:rPr>
          <w:rFonts w:ascii="Times New Roman" w:eastAsia="Times New Roman" w:hAnsi="Times New Roman" w:cs="Times New Roman"/>
          <w:noProof/>
          <w:sz w:val="24"/>
          <w:szCs w:val="24"/>
        </w:rPr>
        <w:drawing>
          <wp:inline distT="0" distB="0" distL="0" distR="0" wp14:anchorId="383E61E2" wp14:editId="410A055C">
            <wp:extent cx="5936615" cy="458597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36615" cy="4585970"/>
                    </a:xfrm>
                    <a:prstGeom prst="rect">
                      <a:avLst/>
                    </a:prstGeom>
                    <a:noFill/>
                    <a:ln>
                      <a:noFill/>
                    </a:ln>
                  </pic:spPr>
                </pic:pic>
              </a:graphicData>
            </a:graphic>
          </wp:inline>
        </w:drawing>
      </w:r>
    </w:p>
    <w:p w14:paraId="09BD6C5B" w14:textId="6E422D8C" w:rsidR="00156E5E" w:rsidRDefault="00A0589A"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r w:rsidRPr="00A0589A">
        <w:rPr>
          <w:rFonts w:ascii="Times New Roman" w:eastAsia="Times New Roman" w:hAnsi="Times New Roman" w:cs="Times New Roman"/>
          <w:sz w:val="24"/>
          <w:szCs w:val="24"/>
        </w:rPr>
        <w:t xml:space="preserve">Haul-out sites </w:t>
      </w:r>
      <w:r w:rsidR="0075437D">
        <w:rPr>
          <w:rFonts w:ascii="Times New Roman" w:eastAsia="Times New Roman" w:hAnsi="Times New Roman" w:cs="Times New Roman"/>
          <w:sz w:val="24"/>
          <w:szCs w:val="24"/>
        </w:rPr>
        <w:t xml:space="preserve">in </w:t>
      </w:r>
      <w:r w:rsidR="00554DF2">
        <w:rPr>
          <w:rFonts w:ascii="Times New Roman" w:eastAsia="Times New Roman" w:hAnsi="Times New Roman" w:cs="Times New Roman"/>
          <w:sz w:val="24"/>
          <w:szCs w:val="24"/>
        </w:rPr>
        <w:t xml:space="preserve">northwestern Washington State, USA, </w:t>
      </w:r>
      <w:r w:rsidRPr="00A0589A">
        <w:rPr>
          <w:rFonts w:ascii="Times New Roman" w:eastAsia="Times New Roman" w:hAnsi="Times New Roman" w:cs="Times New Roman"/>
          <w:sz w:val="24"/>
          <w:szCs w:val="24"/>
        </w:rPr>
        <w:t>where harbor seal</w:t>
      </w:r>
      <w:r>
        <w:rPr>
          <w:rFonts w:ascii="Times New Roman" w:eastAsia="Times New Roman" w:hAnsi="Times New Roman" w:cs="Times New Roman"/>
          <w:sz w:val="24"/>
          <w:szCs w:val="24"/>
        </w:rPr>
        <w:t xml:space="preserve"> surveys were</w:t>
      </w:r>
      <w:r w:rsidRPr="00A0589A">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conducted</w:t>
      </w:r>
      <w:r w:rsidRPr="00A0589A">
        <w:rPr>
          <w:rFonts w:ascii="Times New Roman" w:eastAsia="Times New Roman" w:hAnsi="Times New Roman" w:cs="Times New Roman"/>
          <w:sz w:val="24"/>
          <w:szCs w:val="24"/>
        </w:rPr>
        <w:t xml:space="preserve">. </w:t>
      </w:r>
      <w:r w:rsidR="004F3EF2">
        <w:rPr>
          <w:rFonts w:ascii="Times New Roman" w:eastAsia="Times New Roman" w:hAnsi="Times New Roman" w:cs="Times New Roman"/>
          <w:sz w:val="24"/>
          <w:szCs w:val="24"/>
        </w:rPr>
        <w:t xml:space="preserve">Stars indicate haul-out </w:t>
      </w:r>
      <w:r w:rsidR="006A3DDF">
        <w:rPr>
          <w:rFonts w:ascii="Times New Roman" w:eastAsia="Times New Roman" w:hAnsi="Times New Roman" w:cs="Times New Roman"/>
          <w:sz w:val="24"/>
          <w:szCs w:val="24"/>
        </w:rPr>
        <w:t>sites</w:t>
      </w:r>
      <w:r w:rsidR="00FA1E99">
        <w:rPr>
          <w:rFonts w:ascii="Times New Roman" w:eastAsia="Times New Roman" w:hAnsi="Times New Roman" w:cs="Times New Roman"/>
          <w:sz w:val="24"/>
          <w:szCs w:val="24"/>
        </w:rPr>
        <w:t>,</w:t>
      </w:r>
      <w:r w:rsidR="00CA1816">
        <w:rPr>
          <w:rFonts w:ascii="Times New Roman" w:eastAsia="Times New Roman" w:hAnsi="Times New Roman" w:cs="Times New Roman"/>
          <w:sz w:val="24"/>
          <w:szCs w:val="24"/>
        </w:rPr>
        <w:t xml:space="preserve"> </w:t>
      </w:r>
      <w:r w:rsidR="00FA1E99">
        <w:rPr>
          <w:rFonts w:ascii="Times New Roman" w:eastAsia="Times New Roman" w:hAnsi="Times New Roman" w:cs="Times New Roman"/>
          <w:sz w:val="24"/>
          <w:szCs w:val="24"/>
        </w:rPr>
        <w:t xml:space="preserve">two </w:t>
      </w:r>
      <w:r w:rsidR="00CA1816">
        <w:rPr>
          <w:rFonts w:ascii="Times New Roman" w:eastAsia="Times New Roman" w:hAnsi="Times New Roman" w:cs="Times New Roman"/>
          <w:sz w:val="24"/>
          <w:szCs w:val="24"/>
        </w:rPr>
        <w:t xml:space="preserve">starts </w:t>
      </w:r>
      <w:r w:rsidR="00FA1E99">
        <w:rPr>
          <w:rFonts w:ascii="Times New Roman" w:eastAsia="Times New Roman" w:hAnsi="Times New Roman" w:cs="Times New Roman"/>
          <w:sz w:val="24"/>
          <w:szCs w:val="24"/>
        </w:rPr>
        <w:t xml:space="preserve">at the waterfront </w:t>
      </w:r>
      <w:r w:rsidR="00CA1816">
        <w:rPr>
          <w:rFonts w:ascii="Times New Roman" w:eastAsia="Times New Roman" w:hAnsi="Times New Roman" w:cs="Times New Roman"/>
          <w:sz w:val="24"/>
          <w:szCs w:val="24"/>
        </w:rPr>
        <w:t>indicate</w:t>
      </w:r>
      <w:r w:rsidR="00FA1E99">
        <w:rPr>
          <w:rFonts w:ascii="Times New Roman" w:eastAsia="Times New Roman" w:hAnsi="Times New Roman" w:cs="Times New Roman"/>
          <w:sz w:val="24"/>
          <w:szCs w:val="24"/>
        </w:rPr>
        <w:t xml:space="preserve"> the two separate locations</w:t>
      </w:r>
      <w:r w:rsidR="00CA1816">
        <w:rPr>
          <w:rFonts w:ascii="Times New Roman" w:eastAsia="Times New Roman" w:hAnsi="Times New Roman" w:cs="Times New Roman"/>
          <w:sz w:val="24"/>
          <w:szCs w:val="24"/>
        </w:rPr>
        <w:t xml:space="preserve"> (East and West)</w:t>
      </w:r>
      <w:r w:rsidR="004F3EF2">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Top right: B</w:t>
      </w:r>
      <w:r w:rsidR="00F76863">
        <w:rPr>
          <w:rFonts w:ascii="Times New Roman" w:eastAsia="Times New Roman" w:hAnsi="Times New Roman" w:cs="Times New Roman"/>
          <w:sz w:val="24"/>
          <w:szCs w:val="24"/>
        </w:rPr>
        <w:t xml:space="preserve">ellingham </w:t>
      </w:r>
      <w:r w:rsidR="00BE0BD7">
        <w:rPr>
          <w:rFonts w:ascii="Times New Roman" w:eastAsia="Times New Roman" w:hAnsi="Times New Roman" w:cs="Times New Roman"/>
          <w:sz w:val="24"/>
          <w:szCs w:val="24"/>
        </w:rPr>
        <w:t>w</w:t>
      </w:r>
      <w:r>
        <w:rPr>
          <w:rFonts w:ascii="Times New Roman" w:eastAsia="Times New Roman" w:hAnsi="Times New Roman" w:cs="Times New Roman"/>
          <w:sz w:val="24"/>
          <w:szCs w:val="24"/>
        </w:rPr>
        <w:t>aterfront</w:t>
      </w:r>
      <w:r w:rsidR="0075437D">
        <w:rPr>
          <w:rFonts w:ascii="Times New Roman" w:eastAsia="Times New Roman" w:hAnsi="Times New Roman" w:cs="Times New Roman"/>
          <w:sz w:val="24"/>
          <w:szCs w:val="24"/>
        </w:rPr>
        <w:t xml:space="preserve">, bottom right: </w:t>
      </w:r>
      <w:r w:rsidR="00F76863">
        <w:rPr>
          <w:rFonts w:ascii="Times New Roman" w:eastAsia="Times New Roman" w:hAnsi="Times New Roman" w:cs="Times New Roman"/>
          <w:sz w:val="24"/>
          <w:szCs w:val="24"/>
        </w:rPr>
        <w:t xml:space="preserve">Semiahmoo </w:t>
      </w:r>
      <w:r w:rsidR="00BE0BD7">
        <w:rPr>
          <w:rFonts w:ascii="Times New Roman" w:eastAsia="Times New Roman" w:hAnsi="Times New Roman" w:cs="Times New Roman"/>
          <w:sz w:val="24"/>
          <w:szCs w:val="24"/>
        </w:rPr>
        <w:t>m</w:t>
      </w:r>
      <w:r w:rsidR="002856CD">
        <w:rPr>
          <w:rFonts w:ascii="Times New Roman" w:eastAsia="Times New Roman" w:hAnsi="Times New Roman" w:cs="Times New Roman"/>
          <w:sz w:val="24"/>
          <w:szCs w:val="24"/>
        </w:rPr>
        <w:t>arina.</w:t>
      </w:r>
    </w:p>
    <w:p w14:paraId="42535DEC" w14:textId="1346EDFF" w:rsidR="00AC7BF5" w:rsidRDefault="00AC7BF5" w:rsidP="00553762">
      <w:pPr>
        <w:spacing w:after="0" w:line="480" w:lineRule="auto"/>
        <w:rPr>
          <w:rFonts w:ascii="Times New Roman" w:eastAsia="Times New Roman" w:hAnsi="Times New Roman" w:cs="Times New Roman"/>
          <w:sz w:val="24"/>
          <w:szCs w:val="24"/>
        </w:rPr>
      </w:pPr>
    </w:p>
    <w:p w14:paraId="43CD599B" w14:textId="33BA86DF" w:rsidR="003726B9"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4AEE3C2" w14:textId="116663E0" w:rsidR="00355467" w:rsidRDefault="00355467" w:rsidP="00355467">
      <w:pPr>
        <w:rPr>
          <w:rFonts w:ascii="Times New Roman" w:eastAsia="Times New Roman" w:hAnsi="Times New Roman" w:cs="Times New Roman"/>
          <w:sz w:val="24"/>
          <w:szCs w:val="24"/>
        </w:rPr>
      </w:pPr>
    </w:p>
    <w:p w14:paraId="446445B8" w14:textId="6ED37054" w:rsidR="00355467" w:rsidRDefault="00E62935" w:rsidP="0035546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168341" wp14:editId="408945AB">
            <wp:extent cx="5718810" cy="42837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18810" cy="4283710"/>
                    </a:xfrm>
                    <a:prstGeom prst="rect">
                      <a:avLst/>
                    </a:prstGeom>
                    <a:noFill/>
                    <a:ln>
                      <a:noFill/>
                    </a:ln>
                  </pic:spPr>
                </pic:pic>
              </a:graphicData>
            </a:graphic>
          </wp:inline>
        </w:drawing>
      </w:r>
    </w:p>
    <w:p w14:paraId="55D37F2E" w14:textId="15345BED" w:rsidR="00355467" w:rsidRDefault="00355467" w:rsidP="00355467">
      <w:pPr>
        <w:spacing w:line="480" w:lineRule="auto"/>
      </w:pPr>
      <w:r w:rsidRPr="00AB75FF">
        <w:rPr>
          <w:rFonts w:ascii="Times New Roman" w:eastAsia="Times New Roman" w:hAnsi="Times New Roman" w:cs="Times New Roman"/>
          <w:sz w:val="24"/>
          <w:szCs w:val="24"/>
        </w:rPr>
        <w:t xml:space="preserve">Figure </w:t>
      </w:r>
      <w:r w:rsidR="004C0D4B">
        <w:rPr>
          <w:rFonts w:ascii="Times New Roman" w:eastAsia="Times New Roman" w:hAnsi="Times New Roman" w:cs="Times New Roman"/>
          <w:sz w:val="24"/>
          <w:szCs w:val="24"/>
        </w:rPr>
        <w:t>2</w:t>
      </w:r>
      <w:r w:rsidRPr="00AB75FF">
        <w:rPr>
          <w:rFonts w:ascii="Times New Roman" w:eastAsia="Times New Roman" w:hAnsi="Times New Roman" w:cs="Times New Roman"/>
          <w:sz w:val="24"/>
          <w:szCs w:val="24"/>
        </w:rPr>
        <w:t>: Histogram of harbor seals counts at the a) Bellingham waterfront and b) Semiahmoo marina. The black lines with grey fill indicate density graph of harbor seal counts.</w:t>
      </w:r>
      <w:r w:rsidR="000C5F83" w:rsidRPr="000C5F83">
        <w:t xml:space="preserve"> </w:t>
      </w:r>
      <w:r w:rsidR="000C5F83" w:rsidRPr="00414937">
        <w:rPr>
          <w:rFonts w:ascii="Times New Roman" w:hAnsi="Times New Roman" w:cs="Times New Roman"/>
          <w:sz w:val="24"/>
          <w:szCs w:val="24"/>
        </w:rPr>
        <w:t>Counts at the waterfront include numbers from both East and West locations</w:t>
      </w:r>
      <w:r w:rsidRPr="00AB75FF">
        <w:rPr>
          <w:rFonts w:ascii="Times New Roman" w:hAnsi="Times New Roman" w:cs="Times New Roman"/>
          <w:sz w:val="24"/>
          <w:szCs w:val="24"/>
        </w:rPr>
        <w:t>.</w:t>
      </w:r>
      <w:r>
        <w:br w:type="page"/>
      </w:r>
    </w:p>
    <w:p w14:paraId="32180366" w14:textId="30D61A67" w:rsidR="004C0D4B" w:rsidRPr="002E175A" w:rsidRDefault="004C0D4B" w:rsidP="004C0D4B">
      <w:pPr>
        <w:pStyle w:val="NormalWeb"/>
        <w:spacing w:before="0" w:beforeAutospacing="0" w:after="0" w:afterAutospacing="0" w:line="480" w:lineRule="auto"/>
        <w:textAlignment w:val="baseline"/>
      </w:pPr>
      <w:r>
        <w:lastRenderedPageBreak/>
        <w:t>a.</w:t>
      </w:r>
      <w:r w:rsidR="005B467A">
        <w:rPr>
          <w:noProof/>
        </w:rPr>
        <w:drawing>
          <wp:inline distT="0" distB="0" distL="0" distR="0" wp14:anchorId="57667731" wp14:editId="7A53F5FF">
            <wp:extent cx="4216236" cy="315819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5435" cy="3180069"/>
                    </a:xfrm>
                    <a:prstGeom prst="rect">
                      <a:avLst/>
                    </a:prstGeom>
                    <a:noFill/>
                    <a:ln>
                      <a:noFill/>
                    </a:ln>
                  </pic:spPr>
                </pic:pic>
              </a:graphicData>
            </a:graphic>
          </wp:inline>
        </w:drawing>
      </w:r>
    </w:p>
    <w:p w14:paraId="5E473253" w14:textId="31210870" w:rsidR="004C0D4B" w:rsidRPr="002E175A" w:rsidRDefault="004C0D4B" w:rsidP="004C0D4B">
      <w:pPr>
        <w:pStyle w:val="NormalWeb"/>
        <w:spacing w:before="0" w:beforeAutospacing="0" w:after="0" w:afterAutospacing="0" w:line="480" w:lineRule="auto"/>
        <w:textAlignment w:val="baseline"/>
      </w:pPr>
      <w:r>
        <w:t>b.</w:t>
      </w:r>
      <w:r w:rsidR="005B467A" w:rsidRPr="005B467A">
        <w:rPr>
          <w:noProof/>
        </w:rPr>
        <w:t xml:space="preserve"> </w:t>
      </w:r>
      <w:r w:rsidR="005B467A">
        <w:rPr>
          <w:noProof/>
        </w:rPr>
        <w:drawing>
          <wp:inline distT="0" distB="0" distL="0" distR="0" wp14:anchorId="18BDA830" wp14:editId="3EE9F9CD">
            <wp:extent cx="4072597" cy="3050604"/>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727" cy="3077667"/>
                    </a:xfrm>
                    <a:prstGeom prst="rect">
                      <a:avLst/>
                    </a:prstGeom>
                    <a:noFill/>
                    <a:ln>
                      <a:noFill/>
                    </a:ln>
                  </pic:spPr>
                </pic:pic>
              </a:graphicData>
            </a:graphic>
          </wp:inline>
        </w:drawing>
      </w:r>
    </w:p>
    <w:p w14:paraId="46B13980" w14:textId="5717C9E1" w:rsidR="00E46EA9" w:rsidRPr="002E175A" w:rsidRDefault="004C0D4B" w:rsidP="004C0D4B">
      <w:pPr>
        <w:pStyle w:val="NormalWeb"/>
        <w:spacing w:before="0" w:beforeAutospacing="0" w:after="0" w:afterAutospacing="0" w:line="480" w:lineRule="auto"/>
        <w:textAlignment w:val="baseline"/>
      </w:pPr>
      <w:r w:rsidRPr="002E175A">
        <w:t xml:space="preserve">Figure </w:t>
      </w:r>
      <w:r w:rsidR="00DF2901">
        <w:t>3</w:t>
      </w:r>
      <w:r w:rsidRPr="002E175A">
        <w:t xml:space="preserve">: </w:t>
      </w:r>
      <w:r>
        <w:t>N</w:t>
      </w:r>
      <w:r w:rsidRPr="002E175A">
        <w:t xml:space="preserve">umber of </w:t>
      </w:r>
      <w:r>
        <w:t xml:space="preserve">harbor </w:t>
      </w:r>
      <w:r w:rsidRPr="002E175A">
        <w:t xml:space="preserve">seals hauled-out </w:t>
      </w:r>
      <w:r w:rsidRPr="00E07470">
        <w:t xml:space="preserve">relative to month </w:t>
      </w:r>
      <w:r w:rsidRPr="002E175A">
        <w:t>at the</w:t>
      </w:r>
      <w:r>
        <w:t xml:space="preserve"> a) Bellingham waterfront and b)</w:t>
      </w:r>
      <w:r w:rsidRPr="002E175A">
        <w:t xml:space="preserve"> Semiahmoo </w:t>
      </w:r>
      <w:r>
        <w:t>m</w:t>
      </w:r>
      <w:r w:rsidRPr="002E175A">
        <w:t>arina</w:t>
      </w:r>
      <w:r>
        <w:t>.</w:t>
      </w:r>
      <w:r w:rsidRPr="00E07470">
        <w:t xml:space="preserve"> Boxes indicate first quartile, median and third quartile haul-out numbers. Lines indicate minimum and maximum haul-out numbers. Dots indicate outliers.</w:t>
      </w:r>
      <w:r w:rsidR="000C5F83">
        <w:t xml:space="preserve"> Counts at the waterfront include </w:t>
      </w:r>
      <w:r w:rsidR="00244A27">
        <w:t xml:space="preserve">combined </w:t>
      </w:r>
      <w:r w:rsidR="009C6DA8">
        <w:t xml:space="preserve">harbor </w:t>
      </w:r>
      <w:r w:rsidR="00154489">
        <w:t xml:space="preserve">seal </w:t>
      </w:r>
      <w:r w:rsidR="00244A27">
        <w:t xml:space="preserve">counts </w:t>
      </w:r>
      <w:r w:rsidR="000C5F83">
        <w:t>from both East and West locations</w:t>
      </w:r>
      <w:r>
        <w:t>.</w:t>
      </w:r>
    </w:p>
    <w:p w14:paraId="039CEF33" w14:textId="77777777" w:rsidR="00E46EA9" w:rsidRDefault="00E46EA9">
      <w:pPr>
        <w:rPr>
          <w:rFonts w:ascii="Times New Roman" w:eastAsia="Times New Roman" w:hAnsi="Times New Roman" w:cs="Times New Roman"/>
          <w:sz w:val="24"/>
          <w:szCs w:val="24"/>
        </w:rPr>
      </w:pPr>
    </w:p>
    <w:p w14:paraId="19C584C7" w14:textId="36A3FA69" w:rsidR="00156E5E" w:rsidRPr="002E175A" w:rsidRDefault="00CE6FBC" w:rsidP="00553762">
      <w:pPr>
        <w:pStyle w:val="NormalWeb"/>
        <w:spacing w:before="0" w:beforeAutospacing="0" w:after="0" w:afterAutospacing="0" w:line="480" w:lineRule="auto"/>
        <w:textAlignment w:val="baseline"/>
      </w:pPr>
      <w:r>
        <w:rPr>
          <w:noProof/>
        </w:rPr>
        <w:lastRenderedPageBreak/>
        <w:drawing>
          <wp:inline distT="0" distB="0" distL="0" distR="0" wp14:anchorId="5CCBB669" wp14:editId="79839218">
            <wp:extent cx="6094291" cy="4564966"/>
            <wp:effectExtent l="0" t="0" r="19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347" cy="4568753"/>
                    </a:xfrm>
                    <a:prstGeom prst="rect">
                      <a:avLst/>
                    </a:prstGeom>
                    <a:noFill/>
                    <a:ln>
                      <a:noFill/>
                    </a:ln>
                  </pic:spPr>
                </pic:pic>
              </a:graphicData>
            </a:graphic>
          </wp:inline>
        </w:drawing>
      </w:r>
    </w:p>
    <w:p w14:paraId="6C52031A" w14:textId="051AF526" w:rsidR="00156E5E" w:rsidRDefault="00156E5E" w:rsidP="00553762">
      <w:pPr>
        <w:pStyle w:val="NormalWeb"/>
        <w:spacing w:before="0" w:beforeAutospacing="0" w:after="0" w:afterAutospacing="0" w:line="480" w:lineRule="auto"/>
        <w:textAlignment w:val="baseline"/>
      </w:pPr>
      <w:r w:rsidRPr="002E175A">
        <w:t xml:space="preserve">Figure </w:t>
      </w:r>
      <w:r w:rsidR="003726B9">
        <w:t>4</w:t>
      </w:r>
      <w:r w:rsidR="0020235E">
        <w:t>:</w:t>
      </w:r>
      <w:r w:rsidRPr="002E175A">
        <w:t xml:space="preserve"> </w:t>
      </w:r>
      <w:r w:rsidR="00E07470" w:rsidRPr="00E07470">
        <w:t xml:space="preserve">Probability density of </w:t>
      </w:r>
      <w:r w:rsidR="00625C53">
        <w:t xml:space="preserve">in-air </w:t>
      </w:r>
      <w:r w:rsidR="00E07470" w:rsidRPr="00E07470">
        <w:t>noise level</w:t>
      </w:r>
      <w:r w:rsidR="00625C53">
        <w:t xml:space="preserve"> in dB</w:t>
      </w:r>
      <w:r w:rsidR="00E07470" w:rsidRPr="00E07470">
        <w:t xml:space="preserve"> relative to site. Boxes inside density plots indicate first quartile, median and third quartile </w:t>
      </w:r>
      <w:r w:rsidR="00625C53">
        <w:t>noise levels</w:t>
      </w:r>
      <w:r w:rsidR="00E07470" w:rsidRPr="00E07470">
        <w:t>. Lines indicate minimum and maximum noise levels. Dots indicate outliers.</w:t>
      </w:r>
    </w:p>
    <w:p w14:paraId="485538E1" w14:textId="0873E4B6" w:rsidR="00156E5E" w:rsidRDefault="00156E5E" w:rsidP="00553762">
      <w:pPr>
        <w:pStyle w:val="NormalWeb"/>
        <w:spacing w:before="0" w:beforeAutospacing="0" w:after="0" w:afterAutospacing="0" w:line="480" w:lineRule="auto"/>
        <w:textAlignment w:val="baseline"/>
      </w:pPr>
    </w:p>
    <w:p w14:paraId="6119CCD8" w14:textId="77777777" w:rsidR="00156E5E" w:rsidRPr="002E175A" w:rsidRDefault="00156E5E" w:rsidP="00553762">
      <w:pPr>
        <w:pStyle w:val="NormalWeb"/>
        <w:spacing w:before="0" w:beforeAutospacing="0" w:after="0" w:afterAutospacing="0" w:line="480" w:lineRule="auto"/>
        <w:textAlignment w:val="baseline"/>
      </w:pPr>
    </w:p>
    <w:p w14:paraId="2D880E50" w14:textId="50BB5D8F" w:rsidR="00156E5E" w:rsidRDefault="00156E5E" w:rsidP="00553762">
      <w:pPr>
        <w:pStyle w:val="NormalWeb"/>
        <w:spacing w:before="0" w:beforeAutospacing="0" w:after="0" w:afterAutospacing="0" w:line="480" w:lineRule="auto"/>
        <w:textAlignment w:val="baseline"/>
      </w:pPr>
      <w:r w:rsidRPr="002E175A">
        <w:rPr>
          <w:noProof/>
        </w:rPr>
        <mc:AlternateContent>
          <mc:Choice Requires="wps">
            <w:drawing>
              <wp:anchor distT="0" distB="0" distL="114300" distR="114300" simplePos="0" relativeHeight="251659264" behindDoc="0" locked="0" layoutInCell="1" allowOverlap="1" wp14:anchorId="0F68B69F" wp14:editId="3F32B6C5">
                <wp:simplePos x="0" y="0"/>
                <wp:positionH relativeFrom="column">
                  <wp:posOffset>4669790</wp:posOffset>
                </wp:positionH>
                <wp:positionV relativeFrom="paragraph">
                  <wp:posOffset>784225</wp:posOffset>
                </wp:positionV>
                <wp:extent cx="370390" cy="243068"/>
                <wp:effectExtent l="0" t="0" r="10795" b="24130"/>
                <wp:wrapNone/>
                <wp:docPr id="5" name="Rectangle 5"/>
                <wp:cNvGraphicFramePr/>
                <a:graphic xmlns:a="http://schemas.openxmlformats.org/drawingml/2006/main">
                  <a:graphicData uri="http://schemas.microsoft.com/office/word/2010/wordprocessingShape">
                    <wps:wsp>
                      <wps:cNvSpPr/>
                      <wps:spPr>
                        <a:xfrm>
                          <a:off x="0" y="0"/>
                          <a:ext cx="370390" cy="2430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mv="urn:schemas-microsoft-com:mac:vml" xmlns:mo="http://schemas.microsoft.com/office/mac/office/2008/main">
            <w:pict>
              <v:rect w14:anchorId="039F8BD3" id="Rectangle 5" o:spid="_x0000_s1026" style="position:absolute;margin-left:367.7pt;margin-top:61.75pt;width:29.15pt;height:1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" fillcolor="white [3212]" strokecolor="white [3212]" strokeweight="1pt"/>
            </w:pict>
          </mc:Fallback>
        </mc:AlternateContent>
      </w:r>
    </w:p>
    <w:p w14:paraId="0D60B6D8" w14:textId="52533AA9" w:rsidR="00156E5E" w:rsidRDefault="00156E5E" w:rsidP="00553762">
      <w:pPr>
        <w:pStyle w:val="NormalWeb"/>
        <w:spacing w:before="0" w:beforeAutospacing="0" w:after="0" w:afterAutospacing="0" w:line="480" w:lineRule="auto"/>
        <w:textAlignment w:val="baseline"/>
      </w:pPr>
    </w:p>
    <w:p w14:paraId="5DFE3617" w14:textId="58287359" w:rsidR="00156E5E" w:rsidRDefault="00156E5E" w:rsidP="00553762">
      <w:pPr>
        <w:pStyle w:val="NormalWeb"/>
        <w:spacing w:before="0" w:beforeAutospacing="0" w:after="0" w:afterAutospacing="0" w:line="480" w:lineRule="auto"/>
        <w:textAlignment w:val="baseline"/>
      </w:pPr>
    </w:p>
    <w:p w14:paraId="22DE0A5B" w14:textId="3B401A8D" w:rsidR="00E57ECF" w:rsidRDefault="00E57ECF" w:rsidP="00553762">
      <w:pPr>
        <w:pStyle w:val="NormalWeb"/>
        <w:spacing w:before="0" w:beforeAutospacing="0" w:after="0" w:afterAutospacing="0" w:line="480" w:lineRule="auto"/>
        <w:textAlignment w:val="baseline"/>
      </w:pPr>
    </w:p>
    <w:p w14:paraId="254776BB" w14:textId="41A29FCD" w:rsidR="00E57ECF" w:rsidRDefault="00E57ECF" w:rsidP="00553762">
      <w:pPr>
        <w:pStyle w:val="NormalWeb"/>
        <w:spacing w:before="0" w:beforeAutospacing="0" w:after="0" w:afterAutospacing="0" w:line="480" w:lineRule="auto"/>
        <w:textAlignment w:val="baseline"/>
      </w:pPr>
    </w:p>
    <w:p w14:paraId="16D95A56" w14:textId="2B6B4712" w:rsidR="00E57ECF" w:rsidRDefault="00E57ECF" w:rsidP="00553762">
      <w:pPr>
        <w:pStyle w:val="NormalWeb"/>
        <w:spacing w:before="0" w:beforeAutospacing="0" w:after="0" w:afterAutospacing="0" w:line="480" w:lineRule="auto"/>
        <w:textAlignment w:val="baseline"/>
      </w:pPr>
    </w:p>
    <w:p w14:paraId="4D924F5C" w14:textId="00FB63C1" w:rsidR="00E57ECF" w:rsidRDefault="00E57ECF" w:rsidP="00553762">
      <w:pPr>
        <w:pStyle w:val="NormalWeb"/>
        <w:spacing w:before="0" w:beforeAutospacing="0" w:after="0" w:afterAutospacing="0" w:line="480" w:lineRule="auto"/>
        <w:textAlignment w:val="baseline"/>
      </w:pPr>
    </w:p>
    <w:p w14:paraId="3FF3A02B" w14:textId="147D7A1E" w:rsidR="001D1241" w:rsidRDefault="001D1241" w:rsidP="00DA7875">
      <w:pPr>
        <w:pStyle w:val="NormalWeb"/>
        <w:spacing w:before="0" w:beforeAutospacing="0" w:after="0" w:afterAutospacing="0" w:line="480" w:lineRule="auto"/>
        <w:textAlignment w:val="baseline"/>
      </w:pPr>
    </w:p>
    <w:p w14:paraId="69E9EB07" w14:textId="05DD2948" w:rsidR="00E57ECF" w:rsidRPr="002E175A" w:rsidRDefault="00600773" w:rsidP="00DA7875">
      <w:pPr>
        <w:pStyle w:val="NormalWeb"/>
        <w:spacing w:before="0" w:beforeAutospacing="0" w:after="0" w:afterAutospacing="0" w:line="480" w:lineRule="auto"/>
        <w:textAlignment w:val="baseline"/>
      </w:pPr>
      <w:r>
        <w:rPr>
          <w:noProof/>
        </w:rPr>
        <w:drawing>
          <wp:inline distT="0" distB="0" distL="0" distR="0" wp14:anchorId="3D51197F" wp14:editId="108562DC">
            <wp:extent cx="5718810" cy="42837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18810" cy="4283710"/>
                    </a:xfrm>
                    <a:prstGeom prst="rect">
                      <a:avLst/>
                    </a:prstGeom>
                    <a:noFill/>
                    <a:ln>
                      <a:noFill/>
                    </a:ln>
                  </pic:spPr>
                </pic:pic>
              </a:graphicData>
            </a:graphic>
          </wp:inline>
        </w:drawing>
      </w:r>
    </w:p>
    <w:p w14:paraId="472E82BC" w14:textId="24A832F6" w:rsidR="00E57ECF" w:rsidRDefault="00E57ECF" w:rsidP="004E1D8A">
      <w:pPr>
        <w:pStyle w:val="NormalWeb"/>
        <w:spacing w:before="0" w:beforeAutospacing="0" w:after="0" w:afterAutospacing="0" w:line="480" w:lineRule="auto"/>
        <w:textAlignment w:val="baseline"/>
      </w:pPr>
      <w:r w:rsidRPr="002E175A">
        <w:t xml:space="preserve">Figure </w:t>
      </w:r>
      <w:r w:rsidR="003726B9">
        <w:t>5</w:t>
      </w:r>
      <w:r w:rsidR="0020235E">
        <w:t>:</w:t>
      </w:r>
      <w:r w:rsidRPr="002E175A">
        <w:t xml:space="preserve"> </w:t>
      </w:r>
      <w:r w:rsidR="000B2295">
        <w:t>L</w:t>
      </w:r>
      <w:r w:rsidR="000B2295" w:rsidRPr="000B2295">
        <w:t xml:space="preserve">og linear model of the expected seals counts across the range of noise levels for each site. </w:t>
      </w:r>
      <w:r w:rsidRPr="002E175A">
        <w:t>The grey area around the regression line shows 95% confidence intervals.</w:t>
      </w:r>
    </w:p>
    <w:sectPr w:rsidR="00E5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rbel-Bold">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1B46"/>
    <w:multiLevelType w:val="multilevel"/>
    <w:tmpl w:val="031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B2637"/>
    <w:multiLevelType w:val="hybridMultilevel"/>
    <w:tmpl w:val="33802680"/>
    <w:lvl w:ilvl="0" w:tplc="5242165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42A7"/>
    <w:multiLevelType w:val="multilevel"/>
    <w:tmpl w:val="948A0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44A71"/>
    <w:multiLevelType w:val="hybridMultilevel"/>
    <w:tmpl w:val="073E3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30194"/>
    <w:multiLevelType w:val="hybridMultilevel"/>
    <w:tmpl w:val="9036F0C6"/>
    <w:lvl w:ilvl="0" w:tplc="6EAA10B0">
      <w:start w:val="1"/>
      <w:numFmt w:val="bullet"/>
      <w:lvlText w:val="•"/>
      <w:lvlJc w:val="left"/>
      <w:pPr>
        <w:tabs>
          <w:tab w:val="num" w:pos="720"/>
        </w:tabs>
        <w:ind w:left="720" w:hanging="360"/>
      </w:pPr>
      <w:rPr>
        <w:rFonts w:ascii="Arial" w:hAnsi="Arial" w:hint="default"/>
      </w:rPr>
    </w:lvl>
    <w:lvl w:ilvl="1" w:tplc="AF8CF99A" w:tentative="1">
      <w:start w:val="1"/>
      <w:numFmt w:val="bullet"/>
      <w:lvlText w:val="•"/>
      <w:lvlJc w:val="left"/>
      <w:pPr>
        <w:tabs>
          <w:tab w:val="num" w:pos="1440"/>
        </w:tabs>
        <w:ind w:left="1440" w:hanging="360"/>
      </w:pPr>
      <w:rPr>
        <w:rFonts w:ascii="Arial" w:hAnsi="Arial" w:hint="default"/>
      </w:rPr>
    </w:lvl>
    <w:lvl w:ilvl="2" w:tplc="169831C2" w:tentative="1">
      <w:start w:val="1"/>
      <w:numFmt w:val="bullet"/>
      <w:lvlText w:val="•"/>
      <w:lvlJc w:val="left"/>
      <w:pPr>
        <w:tabs>
          <w:tab w:val="num" w:pos="2160"/>
        </w:tabs>
        <w:ind w:left="2160" w:hanging="360"/>
      </w:pPr>
      <w:rPr>
        <w:rFonts w:ascii="Arial" w:hAnsi="Arial" w:hint="default"/>
      </w:rPr>
    </w:lvl>
    <w:lvl w:ilvl="3" w:tplc="298090E4" w:tentative="1">
      <w:start w:val="1"/>
      <w:numFmt w:val="bullet"/>
      <w:lvlText w:val="•"/>
      <w:lvlJc w:val="left"/>
      <w:pPr>
        <w:tabs>
          <w:tab w:val="num" w:pos="2880"/>
        </w:tabs>
        <w:ind w:left="2880" w:hanging="360"/>
      </w:pPr>
      <w:rPr>
        <w:rFonts w:ascii="Arial" w:hAnsi="Arial" w:hint="default"/>
      </w:rPr>
    </w:lvl>
    <w:lvl w:ilvl="4" w:tplc="F1D40A32" w:tentative="1">
      <w:start w:val="1"/>
      <w:numFmt w:val="bullet"/>
      <w:lvlText w:val="•"/>
      <w:lvlJc w:val="left"/>
      <w:pPr>
        <w:tabs>
          <w:tab w:val="num" w:pos="3600"/>
        </w:tabs>
        <w:ind w:left="3600" w:hanging="360"/>
      </w:pPr>
      <w:rPr>
        <w:rFonts w:ascii="Arial" w:hAnsi="Arial" w:hint="default"/>
      </w:rPr>
    </w:lvl>
    <w:lvl w:ilvl="5" w:tplc="8D6295B2" w:tentative="1">
      <w:start w:val="1"/>
      <w:numFmt w:val="bullet"/>
      <w:lvlText w:val="•"/>
      <w:lvlJc w:val="left"/>
      <w:pPr>
        <w:tabs>
          <w:tab w:val="num" w:pos="4320"/>
        </w:tabs>
        <w:ind w:left="4320" w:hanging="360"/>
      </w:pPr>
      <w:rPr>
        <w:rFonts w:ascii="Arial" w:hAnsi="Arial" w:hint="default"/>
      </w:rPr>
    </w:lvl>
    <w:lvl w:ilvl="6" w:tplc="79D45F24" w:tentative="1">
      <w:start w:val="1"/>
      <w:numFmt w:val="bullet"/>
      <w:lvlText w:val="•"/>
      <w:lvlJc w:val="left"/>
      <w:pPr>
        <w:tabs>
          <w:tab w:val="num" w:pos="5040"/>
        </w:tabs>
        <w:ind w:left="5040" w:hanging="360"/>
      </w:pPr>
      <w:rPr>
        <w:rFonts w:ascii="Arial" w:hAnsi="Arial" w:hint="default"/>
      </w:rPr>
    </w:lvl>
    <w:lvl w:ilvl="7" w:tplc="74685D7A" w:tentative="1">
      <w:start w:val="1"/>
      <w:numFmt w:val="bullet"/>
      <w:lvlText w:val="•"/>
      <w:lvlJc w:val="left"/>
      <w:pPr>
        <w:tabs>
          <w:tab w:val="num" w:pos="5760"/>
        </w:tabs>
        <w:ind w:left="5760" w:hanging="360"/>
      </w:pPr>
      <w:rPr>
        <w:rFonts w:ascii="Arial" w:hAnsi="Arial" w:hint="default"/>
      </w:rPr>
    </w:lvl>
    <w:lvl w:ilvl="8" w:tplc="ADFE9F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546790"/>
    <w:multiLevelType w:val="hybridMultilevel"/>
    <w:tmpl w:val="7FE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32219"/>
    <w:multiLevelType w:val="hybridMultilevel"/>
    <w:tmpl w:val="AA5618A2"/>
    <w:lvl w:ilvl="0" w:tplc="81087382">
      <w:start w:val="1"/>
      <w:numFmt w:val="bullet"/>
      <w:lvlText w:val="•"/>
      <w:lvlJc w:val="left"/>
      <w:pPr>
        <w:tabs>
          <w:tab w:val="num" w:pos="720"/>
        </w:tabs>
        <w:ind w:left="720" w:hanging="360"/>
      </w:pPr>
      <w:rPr>
        <w:rFonts w:ascii="Arial" w:hAnsi="Arial" w:hint="default"/>
      </w:rPr>
    </w:lvl>
    <w:lvl w:ilvl="1" w:tplc="CC78B8F6" w:tentative="1">
      <w:start w:val="1"/>
      <w:numFmt w:val="bullet"/>
      <w:lvlText w:val="•"/>
      <w:lvlJc w:val="left"/>
      <w:pPr>
        <w:tabs>
          <w:tab w:val="num" w:pos="1440"/>
        </w:tabs>
        <w:ind w:left="1440" w:hanging="360"/>
      </w:pPr>
      <w:rPr>
        <w:rFonts w:ascii="Arial" w:hAnsi="Arial" w:hint="default"/>
      </w:rPr>
    </w:lvl>
    <w:lvl w:ilvl="2" w:tplc="49D8758E" w:tentative="1">
      <w:start w:val="1"/>
      <w:numFmt w:val="bullet"/>
      <w:lvlText w:val="•"/>
      <w:lvlJc w:val="left"/>
      <w:pPr>
        <w:tabs>
          <w:tab w:val="num" w:pos="2160"/>
        </w:tabs>
        <w:ind w:left="2160" w:hanging="360"/>
      </w:pPr>
      <w:rPr>
        <w:rFonts w:ascii="Arial" w:hAnsi="Arial" w:hint="default"/>
      </w:rPr>
    </w:lvl>
    <w:lvl w:ilvl="3" w:tplc="602028D8" w:tentative="1">
      <w:start w:val="1"/>
      <w:numFmt w:val="bullet"/>
      <w:lvlText w:val="•"/>
      <w:lvlJc w:val="left"/>
      <w:pPr>
        <w:tabs>
          <w:tab w:val="num" w:pos="2880"/>
        </w:tabs>
        <w:ind w:left="2880" w:hanging="360"/>
      </w:pPr>
      <w:rPr>
        <w:rFonts w:ascii="Arial" w:hAnsi="Arial" w:hint="default"/>
      </w:rPr>
    </w:lvl>
    <w:lvl w:ilvl="4" w:tplc="619276AE" w:tentative="1">
      <w:start w:val="1"/>
      <w:numFmt w:val="bullet"/>
      <w:lvlText w:val="•"/>
      <w:lvlJc w:val="left"/>
      <w:pPr>
        <w:tabs>
          <w:tab w:val="num" w:pos="3600"/>
        </w:tabs>
        <w:ind w:left="3600" w:hanging="360"/>
      </w:pPr>
      <w:rPr>
        <w:rFonts w:ascii="Arial" w:hAnsi="Arial" w:hint="default"/>
      </w:rPr>
    </w:lvl>
    <w:lvl w:ilvl="5" w:tplc="7B54C638" w:tentative="1">
      <w:start w:val="1"/>
      <w:numFmt w:val="bullet"/>
      <w:lvlText w:val="•"/>
      <w:lvlJc w:val="left"/>
      <w:pPr>
        <w:tabs>
          <w:tab w:val="num" w:pos="4320"/>
        </w:tabs>
        <w:ind w:left="4320" w:hanging="360"/>
      </w:pPr>
      <w:rPr>
        <w:rFonts w:ascii="Arial" w:hAnsi="Arial" w:hint="default"/>
      </w:rPr>
    </w:lvl>
    <w:lvl w:ilvl="6" w:tplc="01BABDDE" w:tentative="1">
      <w:start w:val="1"/>
      <w:numFmt w:val="bullet"/>
      <w:lvlText w:val="•"/>
      <w:lvlJc w:val="left"/>
      <w:pPr>
        <w:tabs>
          <w:tab w:val="num" w:pos="5040"/>
        </w:tabs>
        <w:ind w:left="5040" w:hanging="360"/>
      </w:pPr>
      <w:rPr>
        <w:rFonts w:ascii="Arial" w:hAnsi="Arial" w:hint="default"/>
      </w:rPr>
    </w:lvl>
    <w:lvl w:ilvl="7" w:tplc="890294EE" w:tentative="1">
      <w:start w:val="1"/>
      <w:numFmt w:val="bullet"/>
      <w:lvlText w:val="•"/>
      <w:lvlJc w:val="left"/>
      <w:pPr>
        <w:tabs>
          <w:tab w:val="num" w:pos="5760"/>
        </w:tabs>
        <w:ind w:left="5760" w:hanging="360"/>
      </w:pPr>
      <w:rPr>
        <w:rFonts w:ascii="Arial" w:hAnsi="Arial" w:hint="default"/>
      </w:rPr>
    </w:lvl>
    <w:lvl w:ilvl="8" w:tplc="E1C4BC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3C2CA6"/>
    <w:multiLevelType w:val="multilevel"/>
    <w:tmpl w:val="11A41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46D11DA"/>
    <w:multiLevelType w:val="hybridMultilevel"/>
    <w:tmpl w:val="2FB49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2264F"/>
    <w:multiLevelType w:val="hybridMultilevel"/>
    <w:tmpl w:val="2CA40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45"/>
    <w:multiLevelType w:val="multilevel"/>
    <w:tmpl w:val="51140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F0F68"/>
    <w:multiLevelType w:val="hybridMultilevel"/>
    <w:tmpl w:val="5E94E978"/>
    <w:lvl w:ilvl="0" w:tplc="2A14A5F6">
      <w:start w:val="1"/>
      <w:numFmt w:val="lowerLetter"/>
      <w:lvlText w:val="%1."/>
      <w:lvlJc w:val="left"/>
      <w:pPr>
        <w:ind w:left="72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93E38"/>
    <w:multiLevelType w:val="hybridMultilevel"/>
    <w:tmpl w:val="59F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F3013"/>
    <w:multiLevelType w:val="hybridMultilevel"/>
    <w:tmpl w:val="F3CA2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135C6"/>
    <w:multiLevelType w:val="hybridMultilevel"/>
    <w:tmpl w:val="472CE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930AB"/>
    <w:multiLevelType w:val="multilevel"/>
    <w:tmpl w:val="A8542B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8"/>
  </w:num>
  <w:num w:numId="4">
    <w:abstractNumId w:val="10"/>
  </w:num>
  <w:num w:numId="5">
    <w:abstractNumId w:val="15"/>
  </w:num>
  <w:num w:numId="6">
    <w:abstractNumId w:val="12"/>
  </w:num>
  <w:num w:numId="7">
    <w:abstractNumId w:val="13"/>
  </w:num>
  <w:num w:numId="8">
    <w:abstractNumId w:val="12"/>
  </w:num>
  <w:num w:numId="9">
    <w:abstractNumId w:val="5"/>
  </w:num>
  <w:num w:numId="10">
    <w:abstractNumId w:val="11"/>
  </w:num>
  <w:num w:numId="11">
    <w:abstractNumId w:val="6"/>
  </w:num>
  <w:num w:numId="12">
    <w:abstractNumId w:val="1"/>
  </w:num>
  <w:num w:numId="13">
    <w:abstractNumId w:val="7"/>
  </w:num>
  <w:num w:numId="14">
    <w:abstractNumId w:val="0"/>
  </w:num>
  <w:num w:numId="15">
    <w:abstractNumId w:val="9"/>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B3"/>
    <w:rsid w:val="000018B1"/>
    <w:rsid w:val="00001A99"/>
    <w:rsid w:val="00001B68"/>
    <w:rsid w:val="00002255"/>
    <w:rsid w:val="00003474"/>
    <w:rsid w:val="00003A99"/>
    <w:rsid w:val="00003FC1"/>
    <w:rsid w:val="00004269"/>
    <w:rsid w:val="000044B0"/>
    <w:rsid w:val="000063FA"/>
    <w:rsid w:val="00007EF6"/>
    <w:rsid w:val="00010D3E"/>
    <w:rsid w:val="00011AC4"/>
    <w:rsid w:val="00012201"/>
    <w:rsid w:val="00012C68"/>
    <w:rsid w:val="000148CB"/>
    <w:rsid w:val="000148DE"/>
    <w:rsid w:val="00015A33"/>
    <w:rsid w:val="00015D3A"/>
    <w:rsid w:val="00015F77"/>
    <w:rsid w:val="000204BE"/>
    <w:rsid w:val="000268C9"/>
    <w:rsid w:val="000273F8"/>
    <w:rsid w:val="00030305"/>
    <w:rsid w:val="0003153B"/>
    <w:rsid w:val="0003219C"/>
    <w:rsid w:val="00032D57"/>
    <w:rsid w:val="00033F7C"/>
    <w:rsid w:val="0003543E"/>
    <w:rsid w:val="00036978"/>
    <w:rsid w:val="0003724B"/>
    <w:rsid w:val="00037AEA"/>
    <w:rsid w:val="00037EE8"/>
    <w:rsid w:val="0004005B"/>
    <w:rsid w:val="00040754"/>
    <w:rsid w:val="00041CC6"/>
    <w:rsid w:val="0004254F"/>
    <w:rsid w:val="00042BCA"/>
    <w:rsid w:val="00043F51"/>
    <w:rsid w:val="00045D63"/>
    <w:rsid w:val="000465A7"/>
    <w:rsid w:val="00047349"/>
    <w:rsid w:val="00047B23"/>
    <w:rsid w:val="0005091D"/>
    <w:rsid w:val="00050A3B"/>
    <w:rsid w:val="0005152E"/>
    <w:rsid w:val="000519B1"/>
    <w:rsid w:val="000519E8"/>
    <w:rsid w:val="00052D65"/>
    <w:rsid w:val="00053142"/>
    <w:rsid w:val="0005361B"/>
    <w:rsid w:val="0005424A"/>
    <w:rsid w:val="00055A10"/>
    <w:rsid w:val="00057C06"/>
    <w:rsid w:val="00061DAA"/>
    <w:rsid w:val="00062133"/>
    <w:rsid w:val="00062DA4"/>
    <w:rsid w:val="0006320F"/>
    <w:rsid w:val="00063BA2"/>
    <w:rsid w:val="00063D94"/>
    <w:rsid w:val="00065023"/>
    <w:rsid w:val="000653FF"/>
    <w:rsid w:val="00066DD2"/>
    <w:rsid w:val="000673EC"/>
    <w:rsid w:val="0006774E"/>
    <w:rsid w:val="00070CD5"/>
    <w:rsid w:val="0007140B"/>
    <w:rsid w:val="000714F0"/>
    <w:rsid w:val="00071BA0"/>
    <w:rsid w:val="00071D94"/>
    <w:rsid w:val="00072009"/>
    <w:rsid w:val="00072679"/>
    <w:rsid w:val="00072B1D"/>
    <w:rsid w:val="000735C0"/>
    <w:rsid w:val="0007409C"/>
    <w:rsid w:val="00074B1B"/>
    <w:rsid w:val="000778E4"/>
    <w:rsid w:val="00077CC4"/>
    <w:rsid w:val="000802C0"/>
    <w:rsid w:val="00080C17"/>
    <w:rsid w:val="00080F16"/>
    <w:rsid w:val="00082167"/>
    <w:rsid w:val="00082C10"/>
    <w:rsid w:val="00082FA8"/>
    <w:rsid w:val="00084E18"/>
    <w:rsid w:val="00085358"/>
    <w:rsid w:val="00086A35"/>
    <w:rsid w:val="00086B28"/>
    <w:rsid w:val="0009114D"/>
    <w:rsid w:val="00091821"/>
    <w:rsid w:val="00091BA4"/>
    <w:rsid w:val="00091FE5"/>
    <w:rsid w:val="00092732"/>
    <w:rsid w:val="000929F0"/>
    <w:rsid w:val="000939D3"/>
    <w:rsid w:val="00093E0A"/>
    <w:rsid w:val="000959FA"/>
    <w:rsid w:val="00097F2C"/>
    <w:rsid w:val="000A0993"/>
    <w:rsid w:val="000A10E1"/>
    <w:rsid w:val="000A301F"/>
    <w:rsid w:val="000A5261"/>
    <w:rsid w:val="000A5629"/>
    <w:rsid w:val="000A7025"/>
    <w:rsid w:val="000B006C"/>
    <w:rsid w:val="000B0341"/>
    <w:rsid w:val="000B0947"/>
    <w:rsid w:val="000B18A1"/>
    <w:rsid w:val="000B2295"/>
    <w:rsid w:val="000B3F72"/>
    <w:rsid w:val="000B4CEE"/>
    <w:rsid w:val="000B501B"/>
    <w:rsid w:val="000B7BD7"/>
    <w:rsid w:val="000C008E"/>
    <w:rsid w:val="000C04D2"/>
    <w:rsid w:val="000C1304"/>
    <w:rsid w:val="000C17E5"/>
    <w:rsid w:val="000C22BB"/>
    <w:rsid w:val="000C4F31"/>
    <w:rsid w:val="000C5B4A"/>
    <w:rsid w:val="000C5F83"/>
    <w:rsid w:val="000C70F5"/>
    <w:rsid w:val="000C7FDA"/>
    <w:rsid w:val="000D48A3"/>
    <w:rsid w:val="000D4CA1"/>
    <w:rsid w:val="000D4FAA"/>
    <w:rsid w:val="000D600C"/>
    <w:rsid w:val="000D66C4"/>
    <w:rsid w:val="000D6C1D"/>
    <w:rsid w:val="000E0A73"/>
    <w:rsid w:val="000E365E"/>
    <w:rsid w:val="000E377F"/>
    <w:rsid w:val="000E4336"/>
    <w:rsid w:val="000E63B6"/>
    <w:rsid w:val="000F04C0"/>
    <w:rsid w:val="000F184D"/>
    <w:rsid w:val="000F398E"/>
    <w:rsid w:val="000F479B"/>
    <w:rsid w:val="000F4A01"/>
    <w:rsid w:val="000F4A6B"/>
    <w:rsid w:val="000F6161"/>
    <w:rsid w:val="000F66D7"/>
    <w:rsid w:val="000F6740"/>
    <w:rsid w:val="000F7BC7"/>
    <w:rsid w:val="00100331"/>
    <w:rsid w:val="00100855"/>
    <w:rsid w:val="00100917"/>
    <w:rsid w:val="00101134"/>
    <w:rsid w:val="00102439"/>
    <w:rsid w:val="0010368A"/>
    <w:rsid w:val="00104B5A"/>
    <w:rsid w:val="00104F65"/>
    <w:rsid w:val="001074F6"/>
    <w:rsid w:val="00107734"/>
    <w:rsid w:val="00107AD6"/>
    <w:rsid w:val="001102E4"/>
    <w:rsid w:val="00111735"/>
    <w:rsid w:val="00112352"/>
    <w:rsid w:val="00112AB5"/>
    <w:rsid w:val="00116EFD"/>
    <w:rsid w:val="00117D29"/>
    <w:rsid w:val="00120B0B"/>
    <w:rsid w:val="00121743"/>
    <w:rsid w:val="00124AB3"/>
    <w:rsid w:val="00125657"/>
    <w:rsid w:val="0012640F"/>
    <w:rsid w:val="00132AAE"/>
    <w:rsid w:val="0013390F"/>
    <w:rsid w:val="001341B1"/>
    <w:rsid w:val="001346AC"/>
    <w:rsid w:val="00134821"/>
    <w:rsid w:val="00135A61"/>
    <w:rsid w:val="0013618A"/>
    <w:rsid w:val="00136DAE"/>
    <w:rsid w:val="00137C09"/>
    <w:rsid w:val="00140BFB"/>
    <w:rsid w:val="00141494"/>
    <w:rsid w:val="0014188F"/>
    <w:rsid w:val="00141A8C"/>
    <w:rsid w:val="00142B03"/>
    <w:rsid w:val="0014364C"/>
    <w:rsid w:val="00144F6C"/>
    <w:rsid w:val="00146DFE"/>
    <w:rsid w:val="00146ED1"/>
    <w:rsid w:val="0015030F"/>
    <w:rsid w:val="00153A8C"/>
    <w:rsid w:val="00153BB7"/>
    <w:rsid w:val="00153E04"/>
    <w:rsid w:val="00154489"/>
    <w:rsid w:val="001547B5"/>
    <w:rsid w:val="00155ABC"/>
    <w:rsid w:val="0015600C"/>
    <w:rsid w:val="00156E5E"/>
    <w:rsid w:val="001574C5"/>
    <w:rsid w:val="00157950"/>
    <w:rsid w:val="00157E09"/>
    <w:rsid w:val="00160D8D"/>
    <w:rsid w:val="00161C7B"/>
    <w:rsid w:val="00161CCD"/>
    <w:rsid w:val="0016413A"/>
    <w:rsid w:val="0016581B"/>
    <w:rsid w:val="00165DF4"/>
    <w:rsid w:val="001677E8"/>
    <w:rsid w:val="001706CA"/>
    <w:rsid w:val="0017138E"/>
    <w:rsid w:val="001716AC"/>
    <w:rsid w:val="0017190E"/>
    <w:rsid w:val="001720C2"/>
    <w:rsid w:val="00173090"/>
    <w:rsid w:val="00175D3C"/>
    <w:rsid w:val="00176332"/>
    <w:rsid w:val="001763DA"/>
    <w:rsid w:val="0017708B"/>
    <w:rsid w:val="001773AB"/>
    <w:rsid w:val="00177FF5"/>
    <w:rsid w:val="0018138C"/>
    <w:rsid w:val="0018267F"/>
    <w:rsid w:val="00182CD1"/>
    <w:rsid w:val="0018332D"/>
    <w:rsid w:val="00183E3E"/>
    <w:rsid w:val="001855E9"/>
    <w:rsid w:val="0018580F"/>
    <w:rsid w:val="00187107"/>
    <w:rsid w:val="001877BB"/>
    <w:rsid w:val="00194AE3"/>
    <w:rsid w:val="001965BD"/>
    <w:rsid w:val="00196CDE"/>
    <w:rsid w:val="00196EFB"/>
    <w:rsid w:val="001A000A"/>
    <w:rsid w:val="001A00D7"/>
    <w:rsid w:val="001A02C2"/>
    <w:rsid w:val="001A0643"/>
    <w:rsid w:val="001A0E84"/>
    <w:rsid w:val="001A16A9"/>
    <w:rsid w:val="001A2A19"/>
    <w:rsid w:val="001A32FF"/>
    <w:rsid w:val="001A7AEA"/>
    <w:rsid w:val="001A7C9C"/>
    <w:rsid w:val="001B08FF"/>
    <w:rsid w:val="001B1A44"/>
    <w:rsid w:val="001B1CE8"/>
    <w:rsid w:val="001B2285"/>
    <w:rsid w:val="001B2E72"/>
    <w:rsid w:val="001B5091"/>
    <w:rsid w:val="001B574C"/>
    <w:rsid w:val="001B61E6"/>
    <w:rsid w:val="001B6DFF"/>
    <w:rsid w:val="001B778F"/>
    <w:rsid w:val="001B783D"/>
    <w:rsid w:val="001C063A"/>
    <w:rsid w:val="001C08AC"/>
    <w:rsid w:val="001C1098"/>
    <w:rsid w:val="001C1669"/>
    <w:rsid w:val="001C284D"/>
    <w:rsid w:val="001C2FF8"/>
    <w:rsid w:val="001C3104"/>
    <w:rsid w:val="001C3C70"/>
    <w:rsid w:val="001D1241"/>
    <w:rsid w:val="001D1467"/>
    <w:rsid w:val="001D1D20"/>
    <w:rsid w:val="001D20BE"/>
    <w:rsid w:val="001D29FC"/>
    <w:rsid w:val="001D350F"/>
    <w:rsid w:val="001D4ABD"/>
    <w:rsid w:val="001D73D1"/>
    <w:rsid w:val="001E036E"/>
    <w:rsid w:val="001E0736"/>
    <w:rsid w:val="001E1A86"/>
    <w:rsid w:val="001E1B7B"/>
    <w:rsid w:val="001E1C3D"/>
    <w:rsid w:val="001E1EF6"/>
    <w:rsid w:val="001E2B88"/>
    <w:rsid w:val="001E2D06"/>
    <w:rsid w:val="001E31D6"/>
    <w:rsid w:val="001E3348"/>
    <w:rsid w:val="001E4746"/>
    <w:rsid w:val="001E5612"/>
    <w:rsid w:val="001E5EAC"/>
    <w:rsid w:val="001F0ACF"/>
    <w:rsid w:val="001F1CC3"/>
    <w:rsid w:val="001F2FEC"/>
    <w:rsid w:val="001F30A8"/>
    <w:rsid w:val="001F4204"/>
    <w:rsid w:val="001F4D0B"/>
    <w:rsid w:val="001F51A1"/>
    <w:rsid w:val="001F6255"/>
    <w:rsid w:val="0020028A"/>
    <w:rsid w:val="002007AD"/>
    <w:rsid w:val="00201BD5"/>
    <w:rsid w:val="0020235E"/>
    <w:rsid w:val="00202672"/>
    <w:rsid w:val="00203A2C"/>
    <w:rsid w:val="002055A2"/>
    <w:rsid w:val="0020587C"/>
    <w:rsid w:val="00206BDA"/>
    <w:rsid w:val="00210313"/>
    <w:rsid w:val="00212D0B"/>
    <w:rsid w:val="00213843"/>
    <w:rsid w:val="00213ABA"/>
    <w:rsid w:val="00213AE3"/>
    <w:rsid w:val="00214E24"/>
    <w:rsid w:val="00215E33"/>
    <w:rsid w:val="00216466"/>
    <w:rsid w:val="002178F8"/>
    <w:rsid w:val="00220942"/>
    <w:rsid w:val="002215F4"/>
    <w:rsid w:val="00222542"/>
    <w:rsid w:val="00223991"/>
    <w:rsid w:val="002266C3"/>
    <w:rsid w:val="002326EC"/>
    <w:rsid w:val="00233F1C"/>
    <w:rsid w:val="00234092"/>
    <w:rsid w:val="00234EC6"/>
    <w:rsid w:val="00235311"/>
    <w:rsid w:val="00235CD2"/>
    <w:rsid w:val="0023628E"/>
    <w:rsid w:val="00236DC6"/>
    <w:rsid w:val="002403DD"/>
    <w:rsid w:val="00240BBE"/>
    <w:rsid w:val="00240F10"/>
    <w:rsid w:val="0024151F"/>
    <w:rsid w:val="002437D9"/>
    <w:rsid w:val="00243A8D"/>
    <w:rsid w:val="00244A27"/>
    <w:rsid w:val="00245A44"/>
    <w:rsid w:val="00246981"/>
    <w:rsid w:val="00246BCB"/>
    <w:rsid w:val="00246D5A"/>
    <w:rsid w:val="00247B7E"/>
    <w:rsid w:val="00250614"/>
    <w:rsid w:val="00252DA6"/>
    <w:rsid w:val="00252EF4"/>
    <w:rsid w:val="002536D8"/>
    <w:rsid w:val="00254101"/>
    <w:rsid w:val="002550EF"/>
    <w:rsid w:val="002571ED"/>
    <w:rsid w:val="00260175"/>
    <w:rsid w:val="002605B8"/>
    <w:rsid w:val="00261A75"/>
    <w:rsid w:val="00261BCE"/>
    <w:rsid w:val="0026382D"/>
    <w:rsid w:val="002663D9"/>
    <w:rsid w:val="002674AF"/>
    <w:rsid w:val="0027030C"/>
    <w:rsid w:val="00270712"/>
    <w:rsid w:val="002731CF"/>
    <w:rsid w:val="002742AE"/>
    <w:rsid w:val="00276576"/>
    <w:rsid w:val="002768CF"/>
    <w:rsid w:val="0027695A"/>
    <w:rsid w:val="00277729"/>
    <w:rsid w:val="0028088E"/>
    <w:rsid w:val="00281963"/>
    <w:rsid w:val="0028265D"/>
    <w:rsid w:val="0028362B"/>
    <w:rsid w:val="002849EE"/>
    <w:rsid w:val="002854A0"/>
    <w:rsid w:val="002856CD"/>
    <w:rsid w:val="00285719"/>
    <w:rsid w:val="002858B4"/>
    <w:rsid w:val="00290E4B"/>
    <w:rsid w:val="00290FA7"/>
    <w:rsid w:val="002912DB"/>
    <w:rsid w:val="00291813"/>
    <w:rsid w:val="002923C2"/>
    <w:rsid w:val="00292769"/>
    <w:rsid w:val="002930F9"/>
    <w:rsid w:val="00293297"/>
    <w:rsid w:val="00293CAB"/>
    <w:rsid w:val="002948CA"/>
    <w:rsid w:val="00295055"/>
    <w:rsid w:val="00295076"/>
    <w:rsid w:val="0029631F"/>
    <w:rsid w:val="00297DD0"/>
    <w:rsid w:val="002A078A"/>
    <w:rsid w:val="002A1421"/>
    <w:rsid w:val="002A1D2B"/>
    <w:rsid w:val="002A26C2"/>
    <w:rsid w:val="002A3094"/>
    <w:rsid w:val="002A31BA"/>
    <w:rsid w:val="002A38EC"/>
    <w:rsid w:val="002A65F8"/>
    <w:rsid w:val="002B18D4"/>
    <w:rsid w:val="002B1A3B"/>
    <w:rsid w:val="002B1BEE"/>
    <w:rsid w:val="002B1D1E"/>
    <w:rsid w:val="002B2321"/>
    <w:rsid w:val="002B4723"/>
    <w:rsid w:val="002B4CCF"/>
    <w:rsid w:val="002B52A5"/>
    <w:rsid w:val="002B72DA"/>
    <w:rsid w:val="002B736D"/>
    <w:rsid w:val="002C0FC4"/>
    <w:rsid w:val="002C1A65"/>
    <w:rsid w:val="002C35B1"/>
    <w:rsid w:val="002C4A99"/>
    <w:rsid w:val="002C7B47"/>
    <w:rsid w:val="002D14AF"/>
    <w:rsid w:val="002D1C92"/>
    <w:rsid w:val="002D282D"/>
    <w:rsid w:val="002D2CDA"/>
    <w:rsid w:val="002D39DF"/>
    <w:rsid w:val="002D4195"/>
    <w:rsid w:val="002D4E6F"/>
    <w:rsid w:val="002D52E9"/>
    <w:rsid w:val="002D5D6A"/>
    <w:rsid w:val="002D73C5"/>
    <w:rsid w:val="002D7649"/>
    <w:rsid w:val="002D7FB5"/>
    <w:rsid w:val="002E03C0"/>
    <w:rsid w:val="002E049F"/>
    <w:rsid w:val="002E1614"/>
    <w:rsid w:val="002E175A"/>
    <w:rsid w:val="002E4AB5"/>
    <w:rsid w:val="002E4F7C"/>
    <w:rsid w:val="002E5025"/>
    <w:rsid w:val="002E5768"/>
    <w:rsid w:val="002E67D8"/>
    <w:rsid w:val="002E6FFB"/>
    <w:rsid w:val="002F042A"/>
    <w:rsid w:val="002F07AD"/>
    <w:rsid w:val="002F14C1"/>
    <w:rsid w:val="002F2E55"/>
    <w:rsid w:val="002F4867"/>
    <w:rsid w:val="002F54E8"/>
    <w:rsid w:val="002F72C5"/>
    <w:rsid w:val="00301B34"/>
    <w:rsid w:val="00304663"/>
    <w:rsid w:val="00306231"/>
    <w:rsid w:val="0030666F"/>
    <w:rsid w:val="00306A08"/>
    <w:rsid w:val="0031087C"/>
    <w:rsid w:val="003117A1"/>
    <w:rsid w:val="00312418"/>
    <w:rsid w:val="0031604D"/>
    <w:rsid w:val="0031649B"/>
    <w:rsid w:val="00316B12"/>
    <w:rsid w:val="003172C6"/>
    <w:rsid w:val="00317B7D"/>
    <w:rsid w:val="003204F2"/>
    <w:rsid w:val="00320FA4"/>
    <w:rsid w:val="0032145F"/>
    <w:rsid w:val="00321926"/>
    <w:rsid w:val="00323036"/>
    <w:rsid w:val="00325CDD"/>
    <w:rsid w:val="003263C5"/>
    <w:rsid w:val="003277FA"/>
    <w:rsid w:val="003279BC"/>
    <w:rsid w:val="00330F53"/>
    <w:rsid w:val="003330D9"/>
    <w:rsid w:val="003334F9"/>
    <w:rsid w:val="00333E41"/>
    <w:rsid w:val="00333FBC"/>
    <w:rsid w:val="00334782"/>
    <w:rsid w:val="00335401"/>
    <w:rsid w:val="00335489"/>
    <w:rsid w:val="00336324"/>
    <w:rsid w:val="003371D0"/>
    <w:rsid w:val="003377AB"/>
    <w:rsid w:val="00337C70"/>
    <w:rsid w:val="00337F15"/>
    <w:rsid w:val="0034101A"/>
    <w:rsid w:val="003429CD"/>
    <w:rsid w:val="003461EF"/>
    <w:rsid w:val="00347633"/>
    <w:rsid w:val="003513A7"/>
    <w:rsid w:val="00351741"/>
    <w:rsid w:val="00351B43"/>
    <w:rsid w:val="00352091"/>
    <w:rsid w:val="00353A05"/>
    <w:rsid w:val="00355467"/>
    <w:rsid w:val="00355E51"/>
    <w:rsid w:val="00356AA0"/>
    <w:rsid w:val="00356FED"/>
    <w:rsid w:val="00357180"/>
    <w:rsid w:val="003577D1"/>
    <w:rsid w:val="00360751"/>
    <w:rsid w:val="00361CD5"/>
    <w:rsid w:val="00361EFE"/>
    <w:rsid w:val="003623C5"/>
    <w:rsid w:val="003645A3"/>
    <w:rsid w:val="00366428"/>
    <w:rsid w:val="003664C4"/>
    <w:rsid w:val="00366F45"/>
    <w:rsid w:val="003675A9"/>
    <w:rsid w:val="003726B9"/>
    <w:rsid w:val="003731B6"/>
    <w:rsid w:val="0037364A"/>
    <w:rsid w:val="00380827"/>
    <w:rsid w:val="00381BC2"/>
    <w:rsid w:val="00381D0F"/>
    <w:rsid w:val="0038242D"/>
    <w:rsid w:val="00383392"/>
    <w:rsid w:val="003836C2"/>
    <w:rsid w:val="00383826"/>
    <w:rsid w:val="00384415"/>
    <w:rsid w:val="003900D3"/>
    <w:rsid w:val="00390AEF"/>
    <w:rsid w:val="00390B65"/>
    <w:rsid w:val="00392827"/>
    <w:rsid w:val="00393CF1"/>
    <w:rsid w:val="00394C1B"/>
    <w:rsid w:val="00395A1F"/>
    <w:rsid w:val="003964AF"/>
    <w:rsid w:val="003A0FE5"/>
    <w:rsid w:val="003A2365"/>
    <w:rsid w:val="003A238A"/>
    <w:rsid w:val="003A24D6"/>
    <w:rsid w:val="003A376F"/>
    <w:rsid w:val="003A37C5"/>
    <w:rsid w:val="003A3A4A"/>
    <w:rsid w:val="003A402D"/>
    <w:rsid w:val="003B0241"/>
    <w:rsid w:val="003B039D"/>
    <w:rsid w:val="003B0807"/>
    <w:rsid w:val="003B187F"/>
    <w:rsid w:val="003B222E"/>
    <w:rsid w:val="003B2381"/>
    <w:rsid w:val="003B2B52"/>
    <w:rsid w:val="003B43C6"/>
    <w:rsid w:val="003B6831"/>
    <w:rsid w:val="003B690A"/>
    <w:rsid w:val="003B7440"/>
    <w:rsid w:val="003B77B0"/>
    <w:rsid w:val="003B7BE5"/>
    <w:rsid w:val="003C4C3E"/>
    <w:rsid w:val="003C56F5"/>
    <w:rsid w:val="003C57B3"/>
    <w:rsid w:val="003C5CD8"/>
    <w:rsid w:val="003C618A"/>
    <w:rsid w:val="003C66B2"/>
    <w:rsid w:val="003D0140"/>
    <w:rsid w:val="003D0A23"/>
    <w:rsid w:val="003D15B7"/>
    <w:rsid w:val="003D1934"/>
    <w:rsid w:val="003D6C3F"/>
    <w:rsid w:val="003E24B0"/>
    <w:rsid w:val="003E46A6"/>
    <w:rsid w:val="003E5706"/>
    <w:rsid w:val="003E5E98"/>
    <w:rsid w:val="003E630C"/>
    <w:rsid w:val="003F2231"/>
    <w:rsid w:val="003F248E"/>
    <w:rsid w:val="003F2FFD"/>
    <w:rsid w:val="003F367E"/>
    <w:rsid w:val="003F6805"/>
    <w:rsid w:val="003F72F7"/>
    <w:rsid w:val="00400036"/>
    <w:rsid w:val="00400EC4"/>
    <w:rsid w:val="00402BF3"/>
    <w:rsid w:val="004041EE"/>
    <w:rsid w:val="00404CE7"/>
    <w:rsid w:val="00406BBB"/>
    <w:rsid w:val="00410C23"/>
    <w:rsid w:val="004110E4"/>
    <w:rsid w:val="00412521"/>
    <w:rsid w:val="00413989"/>
    <w:rsid w:val="004145E6"/>
    <w:rsid w:val="00414937"/>
    <w:rsid w:val="00415BDD"/>
    <w:rsid w:val="00415FB5"/>
    <w:rsid w:val="00416081"/>
    <w:rsid w:val="004168C4"/>
    <w:rsid w:val="004170E1"/>
    <w:rsid w:val="004207DD"/>
    <w:rsid w:val="004214AA"/>
    <w:rsid w:val="00421BDF"/>
    <w:rsid w:val="00422C83"/>
    <w:rsid w:val="00422CD6"/>
    <w:rsid w:val="00423828"/>
    <w:rsid w:val="004242F6"/>
    <w:rsid w:val="00424615"/>
    <w:rsid w:val="004256E2"/>
    <w:rsid w:val="00425BA6"/>
    <w:rsid w:val="00426C39"/>
    <w:rsid w:val="004275F8"/>
    <w:rsid w:val="00427C6E"/>
    <w:rsid w:val="0043093D"/>
    <w:rsid w:val="0043375D"/>
    <w:rsid w:val="00433E55"/>
    <w:rsid w:val="00434B28"/>
    <w:rsid w:val="00435C28"/>
    <w:rsid w:val="00435EB5"/>
    <w:rsid w:val="0043665F"/>
    <w:rsid w:val="00440A09"/>
    <w:rsid w:val="00440E57"/>
    <w:rsid w:val="00440FC4"/>
    <w:rsid w:val="0044254F"/>
    <w:rsid w:val="004434D6"/>
    <w:rsid w:val="00443553"/>
    <w:rsid w:val="00443D60"/>
    <w:rsid w:val="004451F9"/>
    <w:rsid w:val="00445DFD"/>
    <w:rsid w:val="00446FBA"/>
    <w:rsid w:val="0044776C"/>
    <w:rsid w:val="00450999"/>
    <w:rsid w:val="00450B23"/>
    <w:rsid w:val="00451455"/>
    <w:rsid w:val="004523BC"/>
    <w:rsid w:val="004526F9"/>
    <w:rsid w:val="004541AB"/>
    <w:rsid w:val="004547B5"/>
    <w:rsid w:val="00455139"/>
    <w:rsid w:val="00456CC5"/>
    <w:rsid w:val="00457AB7"/>
    <w:rsid w:val="0046095F"/>
    <w:rsid w:val="00461150"/>
    <w:rsid w:val="0046207C"/>
    <w:rsid w:val="004622CA"/>
    <w:rsid w:val="00462462"/>
    <w:rsid w:val="00463B09"/>
    <w:rsid w:val="00464A93"/>
    <w:rsid w:val="00464E90"/>
    <w:rsid w:val="00466C33"/>
    <w:rsid w:val="00466F7A"/>
    <w:rsid w:val="00471471"/>
    <w:rsid w:val="00472CA3"/>
    <w:rsid w:val="004738D3"/>
    <w:rsid w:val="00473DC5"/>
    <w:rsid w:val="00474458"/>
    <w:rsid w:val="004772E9"/>
    <w:rsid w:val="004776F0"/>
    <w:rsid w:val="004779CE"/>
    <w:rsid w:val="00480353"/>
    <w:rsid w:val="00481AC7"/>
    <w:rsid w:val="004820FF"/>
    <w:rsid w:val="00482980"/>
    <w:rsid w:val="00482CFC"/>
    <w:rsid w:val="004838C6"/>
    <w:rsid w:val="00484C09"/>
    <w:rsid w:val="0048599E"/>
    <w:rsid w:val="00485D4F"/>
    <w:rsid w:val="00486039"/>
    <w:rsid w:val="00486FDD"/>
    <w:rsid w:val="0048780E"/>
    <w:rsid w:val="00490045"/>
    <w:rsid w:val="00491F20"/>
    <w:rsid w:val="004923BA"/>
    <w:rsid w:val="004935A2"/>
    <w:rsid w:val="00494566"/>
    <w:rsid w:val="00494D77"/>
    <w:rsid w:val="0049688D"/>
    <w:rsid w:val="004A0489"/>
    <w:rsid w:val="004A2A08"/>
    <w:rsid w:val="004A35C4"/>
    <w:rsid w:val="004A46D3"/>
    <w:rsid w:val="004A7605"/>
    <w:rsid w:val="004B04B2"/>
    <w:rsid w:val="004B07D1"/>
    <w:rsid w:val="004B0962"/>
    <w:rsid w:val="004B3535"/>
    <w:rsid w:val="004B3897"/>
    <w:rsid w:val="004B3EC0"/>
    <w:rsid w:val="004B5A9A"/>
    <w:rsid w:val="004B5F74"/>
    <w:rsid w:val="004B7EFF"/>
    <w:rsid w:val="004C02EF"/>
    <w:rsid w:val="004C0D4B"/>
    <w:rsid w:val="004C1387"/>
    <w:rsid w:val="004C1CD3"/>
    <w:rsid w:val="004C2C7F"/>
    <w:rsid w:val="004C49BE"/>
    <w:rsid w:val="004C5E2A"/>
    <w:rsid w:val="004C64E8"/>
    <w:rsid w:val="004D1970"/>
    <w:rsid w:val="004D1A90"/>
    <w:rsid w:val="004D20C0"/>
    <w:rsid w:val="004D398B"/>
    <w:rsid w:val="004D4AA9"/>
    <w:rsid w:val="004E0F79"/>
    <w:rsid w:val="004E12DC"/>
    <w:rsid w:val="004E1359"/>
    <w:rsid w:val="004E14B1"/>
    <w:rsid w:val="004E1D8A"/>
    <w:rsid w:val="004E4588"/>
    <w:rsid w:val="004E514C"/>
    <w:rsid w:val="004E5F3D"/>
    <w:rsid w:val="004E61A8"/>
    <w:rsid w:val="004F0466"/>
    <w:rsid w:val="004F0B9A"/>
    <w:rsid w:val="004F0FA4"/>
    <w:rsid w:val="004F2429"/>
    <w:rsid w:val="004F2CAC"/>
    <w:rsid w:val="004F2D98"/>
    <w:rsid w:val="004F3EF2"/>
    <w:rsid w:val="004F4913"/>
    <w:rsid w:val="004F4C11"/>
    <w:rsid w:val="00501473"/>
    <w:rsid w:val="00501764"/>
    <w:rsid w:val="005018ED"/>
    <w:rsid w:val="00501CAA"/>
    <w:rsid w:val="00502FAB"/>
    <w:rsid w:val="005033A9"/>
    <w:rsid w:val="005042BA"/>
    <w:rsid w:val="00505880"/>
    <w:rsid w:val="005061A6"/>
    <w:rsid w:val="00507D21"/>
    <w:rsid w:val="005103B8"/>
    <w:rsid w:val="00510A89"/>
    <w:rsid w:val="00510F80"/>
    <w:rsid w:val="005115D9"/>
    <w:rsid w:val="00513930"/>
    <w:rsid w:val="00515206"/>
    <w:rsid w:val="00515404"/>
    <w:rsid w:val="005158DC"/>
    <w:rsid w:val="00515D34"/>
    <w:rsid w:val="00516B61"/>
    <w:rsid w:val="00517C03"/>
    <w:rsid w:val="00521261"/>
    <w:rsid w:val="005214BB"/>
    <w:rsid w:val="00523DA8"/>
    <w:rsid w:val="00527AF8"/>
    <w:rsid w:val="0053147E"/>
    <w:rsid w:val="00531B67"/>
    <w:rsid w:val="00531C1D"/>
    <w:rsid w:val="005336AC"/>
    <w:rsid w:val="00534AB0"/>
    <w:rsid w:val="00537C8A"/>
    <w:rsid w:val="005401B0"/>
    <w:rsid w:val="00540BDA"/>
    <w:rsid w:val="00542334"/>
    <w:rsid w:val="00542909"/>
    <w:rsid w:val="00542DFD"/>
    <w:rsid w:val="00542E09"/>
    <w:rsid w:val="00542FFD"/>
    <w:rsid w:val="0054423E"/>
    <w:rsid w:val="005451D5"/>
    <w:rsid w:val="0054576C"/>
    <w:rsid w:val="00546D25"/>
    <w:rsid w:val="00547669"/>
    <w:rsid w:val="00551416"/>
    <w:rsid w:val="00551FD1"/>
    <w:rsid w:val="005525BF"/>
    <w:rsid w:val="00553242"/>
    <w:rsid w:val="005534D9"/>
    <w:rsid w:val="00553762"/>
    <w:rsid w:val="00553A19"/>
    <w:rsid w:val="00554395"/>
    <w:rsid w:val="00554DF2"/>
    <w:rsid w:val="00554FA7"/>
    <w:rsid w:val="00556215"/>
    <w:rsid w:val="00556D58"/>
    <w:rsid w:val="00557DDC"/>
    <w:rsid w:val="005629DF"/>
    <w:rsid w:val="00562EB6"/>
    <w:rsid w:val="00562FEE"/>
    <w:rsid w:val="00564EFA"/>
    <w:rsid w:val="0056519B"/>
    <w:rsid w:val="005651C5"/>
    <w:rsid w:val="00565C28"/>
    <w:rsid w:val="00570173"/>
    <w:rsid w:val="005704AC"/>
    <w:rsid w:val="0057062C"/>
    <w:rsid w:val="0057070D"/>
    <w:rsid w:val="005728FD"/>
    <w:rsid w:val="00572BD1"/>
    <w:rsid w:val="00572FCA"/>
    <w:rsid w:val="005745EA"/>
    <w:rsid w:val="00574898"/>
    <w:rsid w:val="00575ABA"/>
    <w:rsid w:val="00581D84"/>
    <w:rsid w:val="0058283C"/>
    <w:rsid w:val="005836E4"/>
    <w:rsid w:val="0058398F"/>
    <w:rsid w:val="005839CD"/>
    <w:rsid w:val="0058688C"/>
    <w:rsid w:val="00586F90"/>
    <w:rsid w:val="005903A3"/>
    <w:rsid w:val="00591086"/>
    <w:rsid w:val="0059133C"/>
    <w:rsid w:val="00593E0A"/>
    <w:rsid w:val="00593F4B"/>
    <w:rsid w:val="005974F8"/>
    <w:rsid w:val="005978C4"/>
    <w:rsid w:val="005979A1"/>
    <w:rsid w:val="005A227E"/>
    <w:rsid w:val="005A2519"/>
    <w:rsid w:val="005A26CE"/>
    <w:rsid w:val="005A2870"/>
    <w:rsid w:val="005A2954"/>
    <w:rsid w:val="005A5EF5"/>
    <w:rsid w:val="005A694A"/>
    <w:rsid w:val="005A7AF2"/>
    <w:rsid w:val="005B0D6D"/>
    <w:rsid w:val="005B3CCC"/>
    <w:rsid w:val="005B467A"/>
    <w:rsid w:val="005B78A5"/>
    <w:rsid w:val="005B7FA9"/>
    <w:rsid w:val="005C409A"/>
    <w:rsid w:val="005C5250"/>
    <w:rsid w:val="005C5F35"/>
    <w:rsid w:val="005C65EA"/>
    <w:rsid w:val="005D0811"/>
    <w:rsid w:val="005D0B75"/>
    <w:rsid w:val="005D123A"/>
    <w:rsid w:val="005D1281"/>
    <w:rsid w:val="005D1C9F"/>
    <w:rsid w:val="005D240B"/>
    <w:rsid w:val="005D2673"/>
    <w:rsid w:val="005D3540"/>
    <w:rsid w:val="005D4E80"/>
    <w:rsid w:val="005E06AB"/>
    <w:rsid w:val="005E0EE9"/>
    <w:rsid w:val="005E20BA"/>
    <w:rsid w:val="005E456E"/>
    <w:rsid w:val="005E616C"/>
    <w:rsid w:val="005E6DAB"/>
    <w:rsid w:val="005E7117"/>
    <w:rsid w:val="005E7FCD"/>
    <w:rsid w:val="005E7FD2"/>
    <w:rsid w:val="005F09F8"/>
    <w:rsid w:val="005F19F5"/>
    <w:rsid w:val="005F2614"/>
    <w:rsid w:val="005F4BF2"/>
    <w:rsid w:val="005F5045"/>
    <w:rsid w:val="005F5590"/>
    <w:rsid w:val="005F6A85"/>
    <w:rsid w:val="005F6F41"/>
    <w:rsid w:val="005F7012"/>
    <w:rsid w:val="00600170"/>
    <w:rsid w:val="006005E9"/>
    <w:rsid w:val="00600773"/>
    <w:rsid w:val="0060079A"/>
    <w:rsid w:val="0060198E"/>
    <w:rsid w:val="00601DB2"/>
    <w:rsid w:val="00602AD2"/>
    <w:rsid w:val="00602BD1"/>
    <w:rsid w:val="00603990"/>
    <w:rsid w:val="00603D77"/>
    <w:rsid w:val="00605F81"/>
    <w:rsid w:val="00606220"/>
    <w:rsid w:val="006062D5"/>
    <w:rsid w:val="00606F34"/>
    <w:rsid w:val="006077FB"/>
    <w:rsid w:val="006107A8"/>
    <w:rsid w:val="00611665"/>
    <w:rsid w:val="00611BA5"/>
    <w:rsid w:val="00612651"/>
    <w:rsid w:val="006147EB"/>
    <w:rsid w:val="00614EAD"/>
    <w:rsid w:val="00614EFB"/>
    <w:rsid w:val="006154C7"/>
    <w:rsid w:val="006156CC"/>
    <w:rsid w:val="006172AC"/>
    <w:rsid w:val="006200C5"/>
    <w:rsid w:val="00621472"/>
    <w:rsid w:val="00622E8E"/>
    <w:rsid w:val="0062312B"/>
    <w:rsid w:val="006241B3"/>
    <w:rsid w:val="006245AE"/>
    <w:rsid w:val="006246BA"/>
    <w:rsid w:val="00624EEA"/>
    <w:rsid w:val="0062566D"/>
    <w:rsid w:val="00625C53"/>
    <w:rsid w:val="00625CCF"/>
    <w:rsid w:val="00625E4E"/>
    <w:rsid w:val="006260FA"/>
    <w:rsid w:val="006261E6"/>
    <w:rsid w:val="00626B42"/>
    <w:rsid w:val="00626DDE"/>
    <w:rsid w:val="0062765D"/>
    <w:rsid w:val="00630A3B"/>
    <w:rsid w:val="006327D7"/>
    <w:rsid w:val="00632CB8"/>
    <w:rsid w:val="00634916"/>
    <w:rsid w:val="00635669"/>
    <w:rsid w:val="00636756"/>
    <w:rsid w:val="00637294"/>
    <w:rsid w:val="00640099"/>
    <w:rsid w:val="00640266"/>
    <w:rsid w:val="00641C54"/>
    <w:rsid w:val="00641CB7"/>
    <w:rsid w:val="00641D1E"/>
    <w:rsid w:val="006427CB"/>
    <w:rsid w:val="00643B2D"/>
    <w:rsid w:val="00644197"/>
    <w:rsid w:val="006444DF"/>
    <w:rsid w:val="00645FE2"/>
    <w:rsid w:val="00647916"/>
    <w:rsid w:val="00651711"/>
    <w:rsid w:val="00653312"/>
    <w:rsid w:val="00653510"/>
    <w:rsid w:val="00653BF7"/>
    <w:rsid w:val="00653E52"/>
    <w:rsid w:val="00655AB3"/>
    <w:rsid w:val="00655AFF"/>
    <w:rsid w:val="00656328"/>
    <w:rsid w:val="00656C6E"/>
    <w:rsid w:val="006620E1"/>
    <w:rsid w:val="00664204"/>
    <w:rsid w:val="0066470A"/>
    <w:rsid w:val="00664B96"/>
    <w:rsid w:val="00665298"/>
    <w:rsid w:val="00665751"/>
    <w:rsid w:val="00666728"/>
    <w:rsid w:val="00670E70"/>
    <w:rsid w:val="00670F72"/>
    <w:rsid w:val="00671ACF"/>
    <w:rsid w:val="00675DC3"/>
    <w:rsid w:val="00675FEE"/>
    <w:rsid w:val="00677C11"/>
    <w:rsid w:val="006816D6"/>
    <w:rsid w:val="00681C3F"/>
    <w:rsid w:val="0068392F"/>
    <w:rsid w:val="00684D56"/>
    <w:rsid w:val="006851D4"/>
    <w:rsid w:val="0068644D"/>
    <w:rsid w:val="00686F75"/>
    <w:rsid w:val="006903F3"/>
    <w:rsid w:val="00691423"/>
    <w:rsid w:val="00691765"/>
    <w:rsid w:val="006918A5"/>
    <w:rsid w:val="00691BA9"/>
    <w:rsid w:val="00692A5F"/>
    <w:rsid w:val="00692DF6"/>
    <w:rsid w:val="00693B19"/>
    <w:rsid w:val="00693F43"/>
    <w:rsid w:val="006951E3"/>
    <w:rsid w:val="00695DDA"/>
    <w:rsid w:val="00697861"/>
    <w:rsid w:val="006A031C"/>
    <w:rsid w:val="006A07EA"/>
    <w:rsid w:val="006A0C9F"/>
    <w:rsid w:val="006A0EAE"/>
    <w:rsid w:val="006A1804"/>
    <w:rsid w:val="006A2A92"/>
    <w:rsid w:val="006A3DDF"/>
    <w:rsid w:val="006A4686"/>
    <w:rsid w:val="006A48D4"/>
    <w:rsid w:val="006A52CD"/>
    <w:rsid w:val="006A5AAE"/>
    <w:rsid w:val="006A6159"/>
    <w:rsid w:val="006A699A"/>
    <w:rsid w:val="006A7A19"/>
    <w:rsid w:val="006A7A83"/>
    <w:rsid w:val="006A7B20"/>
    <w:rsid w:val="006B0A21"/>
    <w:rsid w:val="006B1031"/>
    <w:rsid w:val="006B1441"/>
    <w:rsid w:val="006B156D"/>
    <w:rsid w:val="006B15F4"/>
    <w:rsid w:val="006B2B55"/>
    <w:rsid w:val="006B2C7A"/>
    <w:rsid w:val="006B2E69"/>
    <w:rsid w:val="006B382A"/>
    <w:rsid w:val="006B4966"/>
    <w:rsid w:val="006B501C"/>
    <w:rsid w:val="006C1A58"/>
    <w:rsid w:val="006C24D1"/>
    <w:rsid w:val="006C30E2"/>
    <w:rsid w:val="006C4546"/>
    <w:rsid w:val="006C62F9"/>
    <w:rsid w:val="006C6D4B"/>
    <w:rsid w:val="006C6FD8"/>
    <w:rsid w:val="006D4728"/>
    <w:rsid w:val="006D5007"/>
    <w:rsid w:val="006D56D7"/>
    <w:rsid w:val="006D5F5F"/>
    <w:rsid w:val="006D66FB"/>
    <w:rsid w:val="006D746C"/>
    <w:rsid w:val="006D7DC7"/>
    <w:rsid w:val="006E0348"/>
    <w:rsid w:val="006E0AF6"/>
    <w:rsid w:val="006E1B52"/>
    <w:rsid w:val="006E30C0"/>
    <w:rsid w:val="006E359B"/>
    <w:rsid w:val="006E4B18"/>
    <w:rsid w:val="006E5646"/>
    <w:rsid w:val="006E6F12"/>
    <w:rsid w:val="006E7CB7"/>
    <w:rsid w:val="006F13BE"/>
    <w:rsid w:val="006F1472"/>
    <w:rsid w:val="006F2F88"/>
    <w:rsid w:val="006F3051"/>
    <w:rsid w:val="006F3B59"/>
    <w:rsid w:val="006F630D"/>
    <w:rsid w:val="006F6E0A"/>
    <w:rsid w:val="006F771F"/>
    <w:rsid w:val="006F7FCE"/>
    <w:rsid w:val="00701E38"/>
    <w:rsid w:val="00702F5B"/>
    <w:rsid w:val="00706AED"/>
    <w:rsid w:val="00707804"/>
    <w:rsid w:val="00707E1A"/>
    <w:rsid w:val="00710549"/>
    <w:rsid w:val="00711735"/>
    <w:rsid w:val="00711B89"/>
    <w:rsid w:val="007128F6"/>
    <w:rsid w:val="00712DD2"/>
    <w:rsid w:val="00714807"/>
    <w:rsid w:val="00714860"/>
    <w:rsid w:val="0071531F"/>
    <w:rsid w:val="00721580"/>
    <w:rsid w:val="007241B6"/>
    <w:rsid w:val="007264B8"/>
    <w:rsid w:val="00727557"/>
    <w:rsid w:val="00727A65"/>
    <w:rsid w:val="00730881"/>
    <w:rsid w:val="0073290C"/>
    <w:rsid w:val="00733771"/>
    <w:rsid w:val="00733827"/>
    <w:rsid w:val="00734137"/>
    <w:rsid w:val="00734DBE"/>
    <w:rsid w:val="00735049"/>
    <w:rsid w:val="007374BE"/>
    <w:rsid w:val="00737B1C"/>
    <w:rsid w:val="00742475"/>
    <w:rsid w:val="00745DCC"/>
    <w:rsid w:val="007465BC"/>
    <w:rsid w:val="007469E8"/>
    <w:rsid w:val="00747DEE"/>
    <w:rsid w:val="007508D3"/>
    <w:rsid w:val="00752FF4"/>
    <w:rsid w:val="0075437D"/>
    <w:rsid w:val="007549D1"/>
    <w:rsid w:val="007613AE"/>
    <w:rsid w:val="0076191C"/>
    <w:rsid w:val="00761A3A"/>
    <w:rsid w:val="00761D24"/>
    <w:rsid w:val="00762AD7"/>
    <w:rsid w:val="007631AB"/>
    <w:rsid w:val="0076406F"/>
    <w:rsid w:val="00767010"/>
    <w:rsid w:val="00767412"/>
    <w:rsid w:val="0077091E"/>
    <w:rsid w:val="007712F0"/>
    <w:rsid w:val="00771AF8"/>
    <w:rsid w:val="00771CCC"/>
    <w:rsid w:val="00772FE4"/>
    <w:rsid w:val="0077371B"/>
    <w:rsid w:val="00774E1D"/>
    <w:rsid w:val="007768DF"/>
    <w:rsid w:val="00777913"/>
    <w:rsid w:val="00777F14"/>
    <w:rsid w:val="00780C25"/>
    <w:rsid w:val="007811B6"/>
    <w:rsid w:val="0078183E"/>
    <w:rsid w:val="00782B09"/>
    <w:rsid w:val="0078316D"/>
    <w:rsid w:val="0078485F"/>
    <w:rsid w:val="0078553F"/>
    <w:rsid w:val="00785A10"/>
    <w:rsid w:val="0078665F"/>
    <w:rsid w:val="0078784C"/>
    <w:rsid w:val="00787F30"/>
    <w:rsid w:val="00790021"/>
    <w:rsid w:val="00790F69"/>
    <w:rsid w:val="00791855"/>
    <w:rsid w:val="00791E7B"/>
    <w:rsid w:val="007928D1"/>
    <w:rsid w:val="007932F0"/>
    <w:rsid w:val="00794202"/>
    <w:rsid w:val="00794A90"/>
    <w:rsid w:val="00797C88"/>
    <w:rsid w:val="007A08DD"/>
    <w:rsid w:val="007A0ADB"/>
    <w:rsid w:val="007A0CE3"/>
    <w:rsid w:val="007A1BBC"/>
    <w:rsid w:val="007A25EF"/>
    <w:rsid w:val="007A3AFB"/>
    <w:rsid w:val="007A440A"/>
    <w:rsid w:val="007A5808"/>
    <w:rsid w:val="007A589D"/>
    <w:rsid w:val="007A58C3"/>
    <w:rsid w:val="007A635A"/>
    <w:rsid w:val="007A7A04"/>
    <w:rsid w:val="007A7BF8"/>
    <w:rsid w:val="007B0326"/>
    <w:rsid w:val="007B1197"/>
    <w:rsid w:val="007B11F5"/>
    <w:rsid w:val="007B1E2C"/>
    <w:rsid w:val="007B3416"/>
    <w:rsid w:val="007B702A"/>
    <w:rsid w:val="007B7714"/>
    <w:rsid w:val="007B7890"/>
    <w:rsid w:val="007C11EE"/>
    <w:rsid w:val="007C1D6A"/>
    <w:rsid w:val="007C22EA"/>
    <w:rsid w:val="007C233E"/>
    <w:rsid w:val="007C265B"/>
    <w:rsid w:val="007C3250"/>
    <w:rsid w:val="007C3D2F"/>
    <w:rsid w:val="007C4F06"/>
    <w:rsid w:val="007C59BB"/>
    <w:rsid w:val="007C5A2F"/>
    <w:rsid w:val="007C6B5A"/>
    <w:rsid w:val="007C77BB"/>
    <w:rsid w:val="007D023C"/>
    <w:rsid w:val="007D174C"/>
    <w:rsid w:val="007D1FCE"/>
    <w:rsid w:val="007D27C7"/>
    <w:rsid w:val="007D2A42"/>
    <w:rsid w:val="007D4614"/>
    <w:rsid w:val="007D4679"/>
    <w:rsid w:val="007D5113"/>
    <w:rsid w:val="007D51FC"/>
    <w:rsid w:val="007D5835"/>
    <w:rsid w:val="007D6A79"/>
    <w:rsid w:val="007D7380"/>
    <w:rsid w:val="007E1CB1"/>
    <w:rsid w:val="007E2408"/>
    <w:rsid w:val="007E55D3"/>
    <w:rsid w:val="007E6450"/>
    <w:rsid w:val="007E7ACA"/>
    <w:rsid w:val="007E7E67"/>
    <w:rsid w:val="007F0FF3"/>
    <w:rsid w:val="007F121F"/>
    <w:rsid w:val="007F1BD9"/>
    <w:rsid w:val="007F3A97"/>
    <w:rsid w:val="007F45A1"/>
    <w:rsid w:val="007F4B14"/>
    <w:rsid w:val="007F5CFD"/>
    <w:rsid w:val="007F5FF9"/>
    <w:rsid w:val="007F6B5A"/>
    <w:rsid w:val="00800D65"/>
    <w:rsid w:val="0080184D"/>
    <w:rsid w:val="0080366C"/>
    <w:rsid w:val="008041A4"/>
    <w:rsid w:val="00804348"/>
    <w:rsid w:val="00804367"/>
    <w:rsid w:val="00805E05"/>
    <w:rsid w:val="008075D9"/>
    <w:rsid w:val="00812031"/>
    <w:rsid w:val="0081395C"/>
    <w:rsid w:val="00813D62"/>
    <w:rsid w:val="00816D3E"/>
    <w:rsid w:val="008171C0"/>
    <w:rsid w:val="008206C9"/>
    <w:rsid w:val="008208CE"/>
    <w:rsid w:val="00822A32"/>
    <w:rsid w:val="0082464B"/>
    <w:rsid w:val="00824E74"/>
    <w:rsid w:val="008252B6"/>
    <w:rsid w:val="008257D2"/>
    <w:rsid w:val="008274A1"/>
    <w:rsid w:val="008274F0"/>
    <w:rsid w:val="008277E0"/>
    <w:rsid w:val="00831E9A"/>
    <w:rsid w:val="00831F5F"/>
    <w:rsid w:val="00832880"/>
    <w:rsid w:val="0083459A"/>
    <w:rsid w:val="0083598E"/>
    <w:rsid w:val="00837612"/>
    <w:rsid w:val="008412DC"/>
    <w:rsid w:val="00843503"/>
    <w:rsid w:val="00843578"/>
    <w:rsid w:val="008438A3"/>
    <w:rsid w:val="00844A81"/>
    <w:rsid w:val="008503D2"/>
    <w:rsid w:val="00850C22"/>
    <w:rsid w:val="008511E8"/>
    <w:rsid w:val="00852169"/>
    <w:rsid w:val="008546E6"/>
    <w:rsid w:val="00855820"/>
    <w:rsid w:val="0085586C"/>
    <w:rsid w:val="008563B3"/>
    <w:rsid w:val="00856DEF"/>
    <w:rsid w:val="00860636"/>
    <w:rsid w:val="0086206B"/>
    <w:rsid w:val="008668C9"/>
    <w:rsid w:val="008676BC"/>
    <w:rsid w:val="00867C0F"/>
    <w:rsid w:val="00870DC9"/>
    <w:rsid w:val="0087186F"/>
    <w:rsid w:val="00872DE7"/>
    <w:rsid w:val="00875339"/>
    <w:rsid w:val="0087656C"/>
    <w:rsid w:val="00876A22"/>
    <w:rsid w:val="00877478"/>
    <w:rsid w:val="00877DBA"/>
    <w:rsid w:val="00881243"/>
    <w:rsid w:val="008817E2"/>
    <w:rsid w:val="00881BF4"/>
    <w:rsid w:val="00884872"/>
    <w:rsid w:val="00884FD8"/>
    <w:rsid w:val="00885137"/>
    <w:rsid w:val="0088562D"/>
    <w:rsid w:val="00886381"/>
    <w:rsid w:val="008867CA"/>
    <w:rsid w:val="00890131"/>
    <w:rsid w:val="0089073C"/>
    <w:rsid w:val="00890ACA"/>
    <w:rsid w:val="00890CAB"/>
    <w:rsid w:val="00890FDF"/>
    <w:rsid w:val="00891CB8"/>
    <w:rsid w:val="0089435B"/>
    <w:rsid w:val="00894C18"/>
    <w:rsid w:val="00894C51"/>
    <w:rsid w:val="00894D5C"/>
    <w:rsid w:val="008968FC"/>
    <w:rsid w:val="008A041C"/>
    <w:rsid w:val="008A0F84"/>
    <w:rsid w:val="008A21AE"/>
    <w:rsid w:val="008A3AC5"/>
    <w:rsid w:val="008A533F"/>
    <w:rsid w:val="008A73B2"/>
    <w:rsid w:val="008B0B35"/>
    <w:rsid w:val="008B10A2"/>
    <w:rsid w:val="008B2583"/>
    <w:rsid w:val="008B498D"/>
    <w:rsid w:val="008B50B6"/>
    <w:rsid w:val="008B76BE"/>
    <w:rsid w:val="008B7A50"/>
    <w:rsid w:val="008C0269"/>
    <w:rsid w:val="008C1298"/>
    <w:rsid w:val="008C13D0"/>
    <w:rsid w:val="008C29D0"/>
    <w:rsid w:val="008C5B7C"/>
    <w:rsid w:val="008C78DF"/>
    <w:rsid w:val="008D0069"/>
    <w:rsid w:val="008D0E6C"/>
    <w:rsid w:val="008D1421"/>
    <w:rsid w:val="008D16D2"/>
    <w:rsid w:val="008D1744"/>
    <w:rsid w:val="008D1D4E"/>
    <w:rsid w:val="008D1D6E"/>
    <w:rsid w:val="008D2936"/>
    <w:rsid w:val="008D5308"/>
    <w:rsid w:val="008D588E"/>
    <w:rsid w:val="008D75CB"/>
    <w:rsid w:val="008D7FE7"/>
    <w:rsid w:val="008E0F58"/>
    <w:rsid w:val="008E470C"/>
    <w:rsid w:val="008E4865"/>
    <w:rsid w:val="008E5339"/>
    <w:rsid w:val="008E766F"/>
    <w:rsid w:val="008F07C4"/>
    <w:rsid w:val="008F15FC"/>
    <w:rsid w:val="008F195B"/>
    <w:rsid w:val="008F2C72"/>
    <w:rsid w:val="008F45BC"/>
    <w:rsid w:val="008F66CE"/>
    <w:rsid w:val="008F6B8B"/>
    <w:rsid w:val="008F714B"/>
    <w:rsid w:val="008F7770"/>
    <w:rsid w:val="00901D2C"/>
    <w:rsid w:val="00902AF4"/>
    <w:rsid w:val="00903A5D"/>
    <w:rsid w:val="00903DEA"/>
    <w:rsid w:val="00903E39"/>
    <w:rsid w:val="00903FF3"/>
    <w:rsid w:val="00905573"/>
    <w:rsid w:val="009060F9"/>
    <w:rsid w:val="00906549"/>
    <w:rsid w:val="009070B7"/>
    <w:rsid w:val="00910331"/>
    <w:rsid w:val="00914387"/>
    <w:rsid w:val="00917243"/>
    <w:rsid w:val="00917EB3"/>
    <w:rsid w:val="00921A4D"/>
    <w:rsid w:val="0092202F"/>
    <w:rsid w:val="009225FF"/>
    <w:rsid w:val="00923F5B"/>
    <w:rsid w:val="009306F7"/>
    <w:rsid w:val="00931007"/>
    <w:rsid w:val="00931699"/>
    <w:rsid w:val="009327D3"/>
    <w:rsid w:val="00932E47"/>
    <w:rsid w:val="00933173"/>
    <w:rsid w:val="00933B45"/>
    <w:rsid w:val="00934D85"/>
    <w:rsid w:val="009353B6"/>
    <w:rsid w:val="0093573E"/>
    <w:rsid w:val="00937F1C"/>
    <w:rsid w:val="00940247"/>
    <w:rsid w:val="009406FC"/>
    <w:rsid w:val="00942946"/>
    <w:rsid w:val="00943FA1"/>
    <w:rsid w:val="00944431"/>
    <w:rsid w:val="00944C82"/>
    <w:rsid w:val="00945029"/>
    <w:rsid w:val="009457A0"/>
    <w:rsid w:val="00945B1A"/>
    <w:rsid w:val="00947E25"/>
    <w:rsid w:val="009509A3"/>
    <w:rsid w:val="00950A03"/>
    <w:rsid w:val="009532D3"/>
    <w:rsid w:val="009536A8"/>
    <w:rsid w:val="00954281"/>
    <w:rsid w:val="009545EC"/>
    <w:rsid w:val="0095483B"/>
    <w:rsid w:val="00954887"/>
    <w:rsid w:val="00955AE6"/>
    <w:rsid w:val="00956796"/>
    <w:rsid w:val="00960425"/>
    <w:rsid w:val="009605EC"/>
    <w:rsid w:val="009625F8"/>
    <w:rsid w:val="00962AAF"/>
    <w:rsid w:val="0096425F"/>
    <w:rsid w:val="00965194"/>
    <w:rsid w:val="0096637F"/>
    <w:rsid w:val="0096786E"/>
    <w:rsid w:val="00971392"/>
    <w:rsid w:val="009716FE"/>
    <w:rsid w:val="00971FCF"/>
    <w:rsid w:val="0097240A"/>
    <w:rsid w:val="00973205"/>
    <w:rsid w:val="00980058"/>
    <w:rsid w:val="0098186C"/>
    <w:rsid w:val="00982114"/>
    <w:rsid w:val="00984DE9"/>
    <w:rsid w:val="00985AA6"/>
    <w:rsid w:val="00986634"/>
    <w:rsid w:val="00986695"/>
    <w:rsid w:val="009869FD"/>
    <w:rsid w:val="00986E59"/>
    <w:rsid w:val="00987FC1"/>
    <w:rsid w:val="00990533"/>
    <w:rsid w:val="00991002"/>
    <w:rsid w:val="009910B0"/>
    <w:rsid w:val="00991B5D"/>
    <w:rsid w:val="00992275"/>
    <w:rsid w:val="009932CA"/>
    <w:rsid w:val="00993B10"/>
    <w:rsid w:val="009947FF"/>
    <w:rsid w:val="00994959"/>
    <w:rsid w:val="00994C7E"/>
    <w:rsid w:val="00994C90"/>
    <w:rsid w:val="00997308"/>
    <w:rsid w:val="00997C8C"/>
    <w:rsid w:val="009A02A2"/>
    <w:rsid w:val="009A259D"/>
    <w:rsid w:val="009A25F6"/>
    <w:rsid w:val="009A2DA9"/>
    <w:rsid w:val="009A61D3"/>
    <w:rsid w:val="009A626F"/>
    <w:rsid w:val="009A797A"/>
    <w:rsid w:val="009B0094"/>
    <w:rsid w:val="009B07AF"/>
    <w:rsid w:val="009B07C4"/>
    <w:rsid w:val="009B1CB5"/>
    <w:rsid w:val="009B2E8A"/>
    <w:rsid w:val="009B6AE5"/>
    <w:rsid w:val="009B6FBB"/>
    <w:rsid w:val="009B7007"/>
    <w:rsid w:val="009B753B"/>
    <w:rsid w:val="009C075D"/>
    <w:rsid w:val="009C1506"/>
    <w:rsid w:val="009C197F"/>
    <w:rsid w:val="009C1D93"/>
    <w:rsid w:val="009C2845"/>
    <w:rsid w:val="009C4211"/>
    <w:rsid w:val="009C4991"/>
    <w:rsid w:val="009C4CE2"/>
    <w:rsid w:val="009C65A8"/>
    <w:rsid w:val="009C65F0"/>
    <w:rsid w:val="009C6DA4"/>
    <w:rsid w:val="009C6DA8"/>
    <w:rsid w:val="009C73A8"/>
    <w:rsid w:val="009D20EF"/>
    <w:rsid w:val="009D26D9"/>
    <w:rsid w:val="009D37B9"/>
    <w:rsid w:val="009D482C"/>
    <w:rsid w:val="009D5924"/>
    <w:rsid w:val="009E20CE"/>
    <w:rsid w:val="009E2C01"/>
    <w:rsid w:val="009E30C2"/>
    <w:rsid w:val="009E44F6"/>
    <w:rsid w:val="009E5825"/>
    <w:rsid w:val="009E5CCD"/>
    <w:rsid w:val="009E6158"/>
    <w:rsid w:val="009E63E8"/>
    <w:rsid w:val="009E694E"/>
    <w:rsid w:val="009E6E39"/>
    <w:rsid w:val="009E76B8"/>
    <w:rsid w:val="009E7AB8"/>
    <w:rsid w:val="009F01C9"/>
    <w:rsid w:val="009F022E"/>
    <w:rsid w:val="009F3080"/>
    <w:rsid w:val="009F3B34"/>
    <w:rsid w:val="009F3B89"/>
    <w:rsid w:val="009F5653"/>
    <w:rsid w:val="009F5E58"/>
    <w:rsid w:val="00A0297E"/>
    <w:rsid w:val="00A02C25"/>
    <w:rsid w:val="00A03C7E"/>
    <w:rsid w:val="00A051E1"/>
    <w:rsid w:val="00A0589A"/>
    <w:rsid w:val="00A05D0A"/>
    <w:rsid w:val="00A1146D"/>
    <w:rsid w:val="00A154B8"/>
    <w:rsid w:val="00A17458"/>
    <w:rsid w:val="00A177E4"/>
    <w:rsid w:val="00A17881"/>
    <w:rsid w:val="00A21B84"/>
    <w:rsid w:val="00A22001"/>
    <w:rsid w:val="00A23593"/>
    <w:rsid w:val="00A235AD"/>
    <w:rsid w:val="00A23B24"/>
    <w:rsid w:val="00A240C4"/>
    <w:rsid w:val="00A2771A"/>
    <w:rsid w:val="00A30355"/>
    <w:rsid w:val="00A33F59"/>
    <w:rsid w:val="00A34045"/>
    <w:rsid w:val="00A34C22"/>
    <w:rsid w:val="00A36B48"/>
    <w:rsid w:val="00A37DC5"/>
    <w:rsid w:val="00A40889"/>
    <w:rsid w:val="00A40DB1"/>
    <w:rsid w:val="00A41402"/>
    <w:rsid w:val="00A4368A"/>
    <w:rsid w:val="00A43E53"/>
    <w:rsid w:val="00A4462C"/>
    <w:rsid w:val="00A46BFE"/>
    <w:rsid w:val="00A47244"/>
    <w:rsid w:val="00A47BAF"/>
    <w:rsid w:val="00A50996"/>
    <w:rsid w:val="00A524C5"/>
    <w:rsid w:val="00A52A79"/>
    <w:rsid w:val="00A52F7F"/>
    <w:rsid w:val="00A53202"/>
    <w:rsid w:val="00A53BA3"/>
    <w:rsid w:val="00A57513"/>
    <w:rsid w:val="00A576EB"/>
    <w:rsid w:val="00A621D8"/>
    <w:rsid w:val="00A65112"/>
    <w:rsid w:val="00A65852"/>
    <w:rsid w:val="00A67129"/>
    <w:rsid w:val="00A7008D"/>
    <w:rsid w:val="00A7033D"/>
    <w:rsid w:val="00A70B35"/>
    <w:rsid w:val="00A714DF"/>
    <w:rsid w:val="00A71DF4"/>
    <w:rsid w:val="00A72331"/>
    <w:rsid w:val="00A72520"/>
    <w:rsid w:val="00A73BB6"/>
    <w:rsid w:val="00A7513D"/>
    <w:rsid w:val="00A7513F"/>
    <w:rsid w:val="00A820AC"/>
    <w:rsid w:val="00A834EB"/>
    <w:rsid w:val="00A83FAB"/>
    <w:rsid w:val="00A8458E"/>
    <w:rsid w:val="00A854C5"/>
    <w:rsid w:val="00A85955"/>
    <w:rsid w:val="00A875B7"/>
    <w:rsid w:val="00A908D1"/>
    <w:rsid w:val="00A916F2"/>
    <w:rsid w:val="00A918C9"/>
    <w:rsid w:val="00A92DF7"/>
    <w:rsid w:val="00A9318E"/>
    <w:rsid w:val="00A93EDC"/>
    <w:rsid w:val="00A95999"/>
    <w:rsid w:val="00A97FD5"/>
    <w:rsid w:val="00A97FE0"/>
    <w:rsid w:val="00AA06F3"/>
    <w:rsid w:val="00AA155C"/>
    <w:rsid w:val="00AA1D59"/>
    <w:rsid w:val="00AA2F3E"/>
    <w:rsid w:val="00AA59D6"/>
    <w:rsid w:val="00AA7CD3"/>
    <w:rsid w:val="00AB02C7"/>
    <w:rsid w:val="00AB041A"/>
    <w:rsid w:val="00AB149E"/>
    <w:rsid w:val="00AB2DF5"/>
    <w:rsid w:val="00AB3CBE"/>
    <w:rsid w:val="00AB50FA"/>
    <w:rsid w:val="00AB75FF"/>
    <w:rsid w:val="00AC0691"/>
    <w:rsid w:val="00AC20AB"/>
    <w:rsid w:val="00AC2240"/>
    <w:rsid w:val="00AC4ADC"/>
    <w:rsid w:val="00AC4F80"/>
    <w:rsid w:val="00AC5B06"/>
    <w:rsid w:val="00AC7AA0"/>
    <w:rsid w:val="00AC7BF5"/>
    <w:rsid w:val="00AD00AC"/>
    <w:rsid w:val="00AD21A8"/>
    <w:rsid w:val="00AD22DD"/>
    <w:rsid w:val="00AD36E7"/>
    <w:rsid w:val="00AD37E7"/>
    <w:rsid w:val="00AD4022"/>
    <w:rsid w:val="00AD5224"/>
    <w:rsid w:val="00AD6C8D"/>
    <w:rsid w:val="00AD78A6"/>
    <w:rsid w:val="00AD7A15"/>
    <w:rsid w:val="00AD7D4A"/>
    <w:rsid w:val="00AE117A"/>
    <w:rsid w:val="00AE2C3C"/>
    <w:rsid w:val="00AE6F50"/>
    <w:rsid w:val="00AF2CA1"/>
    <w:rsid w:val="00AF3658"/>
    <w:rsid w:val="00AF365F"/>
    <w:rsid w:val="00AF4D02"/>
    <w:rsid w:val="00AF51FC"/>
    <w:rsid w:val="00AF597F"/>
    <w:rsid w:val="00AF6DB7"/>
    <w:rsid w:val="00B00950"/>
    <w:rsid w:val="00B01123"/>
    <w:rsid w:val="00B01A10"/>
    <w:rsid w:val="00B01B3E"/>
    <w:rsid w:val="00B035D2"/>
    <w:rsid w:val="00B03BD5"/>
    <w:rsid w:val="00B03C8B"/>
    <w:rsid w:val="00B06444"/>
    <w:rsid w:val="00B068EC"/>
    <w:rsid w:val="00B07170"/>
    <w:rsid w:val="00B07AF9"/>
    <w:rsid w:val="00B07D5F"/>
    <w:rsid w:val="00B119F6"/>
    <w:rsid w:val="00B12593"/>
    <w:rsid w:val="00B153BE"/>
    <w:rsid w:val="00B16D2B"/>
    <w:rsid w:val="00B17FD1"/>
    <w:rsid w:val="00B2125E"/>
    <w:rsid w:val="00B22260"/>
    <w:rsid w:val="00B22819"/>
    <w:rsid w:val="00B23218"/>
    <w:rsid w:val="00B242CD"/>
    <w:rsid w:val="00B2486E"/>
    <w:rsid w:val="00B26427"/>
    <w:rsid w:val="00B311E7"/>
    <w:rsid w:val="00B3181B"/>
    <w:rsid w:val="00B31A40"/>
    <w:rsid w:val="00B31A9D"/>
    <w:rsid w:val="00B363A9"/>
    <w:rsid w:val="00B40681"/>
    <w:rsid w:val="00B40682"/>
    <w:rsid w:val="00B41793"/>
    <w:rsid w:val="00B42A20"/>
    <w:rsid w:val="00B43241"/>
    <w:rsid w:val="00B4493C"/>
    <w:rsid w:val="00B4558A"/>
    <w:rsid w:val="00B45DAC"/>
    <w:rsid w:val="00B46DE4"/>
    <w:rsid w:val="00B500B3"/>
    <w:rsid w:val="00B51BF3"/>
    <w:rsid w:val="00B5363D"/>
    <w:rsid w:val="00B544CF"/>
    <w:rsid w:val="00B54957"/>
    <w:rsid w:val="00B56434"/>
    <w:rsid w:val="00B56FC3"/>
    <w:rsid w:val="00B5742F"/>
    <w:rsid w:val="00B6075F"/>
    <w:rsid w:val="00B62502"/>
    <w:rsid w:val="00B63D26"/>
    <w:rsid w:val="00B6449B"/>
    <w:rsid w:val="00B64F5E"/>
    <w:rsid w:val="00B6664B"/>
    <w:rsid w:val="00B66899"/>
    <w:rsid w:val="00B7201C"/>
    <w:rsid w:val="00B73927"/>
    <w:rsid w:val="00B75739"/>
    <w:rsid w:val="00B76B94"/>
    <w:rsid w:val="00B76C8A"/>
    <w:rsid w:val="00B77EC0"/>
    <w:rsid w:val="00B80DD1"/>
    <w:rsid w:val="00B81494"/>
    <w:rsid w:val="00B844E4"/>
    <w:rsid w:val="00B853ED"/>
    <w:rsid w:val="00B85CC2"/>
    <w:rsid w:val="00B86B79"/>
    <w:rsid w:val="00B86DA4"/>
    <w:rsid w:val="00B873D9"/>
    <w:rsid w:val="00B90B11"/>
    <w:rsid w:val="00B90C60"/>
    <w:rsid w:val="00B91942"/>
    <w:rsid w:val="00B92CDA"/>
    <w:rsid w:val="00B94086"/>
    <w:rsid w:val="00B948B2"/>
    <w:rsid w:val="00B95990"/>
    <w:rsid w:val="00B97C87"/>
    <w:rsid w:val="00BA02EA"/>
    <w:rsid w:val="00BA035C"/>
    <w:rsid w:val="00BA0803"/>
    <w:rsid w:val="00BA1B43"/>
    <w:rsid w:val="00BA3502"/>
    <w:rsid w:val="00BA3EE0"/>
    <w:rsid w:val="00BA404F"/>
    <w:rsid w:val="00BA4737"/>
    <w:rsid w:val="00BA4B92"/>
    <w:rsid w:val="00BA51DE"/>
    <w:rsid w:val="00BA5524"/>
    <w:rsid w:val="00BA5A14"/>
    <w:rsid w:val="00BA61CC"/>
    <w:rsid w:val="00BA7647"/>
    <w:rsid w:val="00BB020C"/>
    <w:rsid w:val="00BB057F"/>
    <w:rsid w:val="00BB11D9"/>
    <w:rsid w:val="00BB12B8"/>
    <w:rsid w:val="00BB1FF7"/>
    <w:rsid w:val="00BB28D3"/>
    <w:rsid w:val="00BB37C9"/>
    <w:rsid w:val="00BB435F"/>
    <w:rsid w:val="00BB4942"/>
    <w:rsid w:val="00BB4D97"/>
    <w:rsid w:val="00BB6BDC"/>
    <w:rsid w:val="00BB760A"/>
    <w:rsid w:val="00BB7745"/>
    <w:rsid w:val="00BC11E7"/>
    <w:rsid w:val="00BC1E04"/>
    <w:rsid w:val="00BC2F1F"/>
    <w:rsid w:val="00BC4151"/>
    <w:rsid w:val="00BC4271"/>
    <w:rsid w:val="00BC52DC"/>
    <w:rsid w:val="00BC5A2B"/>
    <w:rsid w:val="00BC6E2C"/>
    <w:rsid w:val="00BC6F4C"/>
    <w:rsid w:val="00BC7FF6"/>
    <w:rsid w:val="00BD09BB"/>
    <w:rsid w:val="00BD1042"/>
    <w:rsid w:val="00BD105B"/>
    <w:rsid w:val="00BD1509"/>
    <w:rsid w:val="00BD16BA"/>
    <w:rsid w:val="00BD1CB6"/>
    <w:rsid w:val="00BD3458"/>
    <w:rsid w:val="00BD361E"/>
    <w:rsid w:val="00BD3B0B"/>
    <w:rsid w:val="00BD444D"/>
    <w:rsid w:val="00BD4522"/>
    <w:rsid w:val="00BD5B76"/>
    <w:rsid w:val="00BD5E38"/>
    <w:rsid w:val="00BD6F99"/>
    <w:rsid w:val="00BE0058"/>
    <w:rsid w:val="00BE0380"/>
    <w:rsid w:val="00BE0BD7"/>
    <w:rsid w:val="00BE0D64"/>
    <w:rsid w:val="00BE0DAF"/>
    <w:rsid w:val="00BE208F"/>
    <w:rsid w:val="00BE2113"/>
    <w:rsid w:val="00BE2D0B"/>
    <w:rsid w:val="00BE2D55"/>
    <w:rsid w:val="00BE32B4"/>
    <w:rsid w:val="00BE3426"/>
    <w:rsid w:val="00BE34D1"/>
    <w:rsid w:val="00BE37D2"/>
    <w:rsid w:val="00BE43D8"/>
    <w:rsid w:val="00BE5CC3"/>
    <w:rsid w:val="00BE794E"/>
    <w:rsid w:val="00BF05A4"/>
    <w:rsid w:val="00BF0679"/>
    <w:rsid w:val="00BF0D11"/>
    <w:rsid w:val="00BF2D77"/>
    <w:rsid w:val="00BF3299"/>
    <w:rsid w:val="00BF346C"/>
    <w:rsid w:val="00BF36DC"/>
    <w:rsid w:val="00BF39C0"/>
    <w:rsid w:val="00BF46F6"/>
    <w:rsid w:val="00BF4A59"/>
    <w:rsid w:val="00BF4FD7"/>
    <w:rsid w:val="00BF51BE"/>
    <w:rsid w:val="00BF5371"/>
    <w:rsid w:val="00C011E9"/>
    <w:rsid w:val="00C013F1"/>
    <w:rsid w:val="00C01A0B"/>
    <w:rsid w:val="00C022E9"/>
    <w:rsid w:val="00C02C09"/>
    <w:rsid w:val="00C045EA"/>
    <w:rsid w:val="00C05379"/>
    <w:rsid w:val="00C05492"/>
    <w:rsid w:val="00C06742"/>
    <w:rsid w:val="00C0760A"/>
    <w:rsid w:val="00C11338"/>
    <w:rsid w:val="00C1262C"/>
    <w:rsid w:val="00C1385A"/>
    <w:rsid w:val="00C1474F"/>
    <w:rsid w:val="00C1502B"/>
    <w:rsid w:val="00C1585D"/>
    <w:rsid w:val="00C15A10"/>
    <w:rsid w:val="00C1674E"/>
    <w:rsid w:val="00C17181"/>
    <w:rsid w:val="00C20D4C"/>
    <w:rsid w:val="00C212E1"/>
    <w:rsid w:val="00C21392"/>
    <w:rsid w:val="00C214F0"/>
    <w:rsid w:val="00C21B9A"/>
    <w:rsid w:val="00C231C6"/>
    <w:rsid w:val="00C23B2A"/>
    <w:rsid w:val="00C24721"/>
    <w:rsid w:val="00C25086"/>
    <w:rsid w:val="00C275C9"/>
    <w:rsid w:val="00C31651"/>
    <w:rsid w:val="00C32731"/>
    <w:rsid w:val="00C32968"/>
    <w:rsid w:val="00C33632"/>
    <w:rsid w:val="00C339F5"/>
    <w:rsid w:val="00C34F13"/>
    <w:rsid w:val="00C35347"/>
    <w:rsid w:val="00C3646F"/>
    <w:rsid w:val="00C37C21"/>
    <w:rsid w:val="00C40648"/>
    <w:rsid w:val="00C40BAF"/>
    <w:rsid w:val="00C41061"/>
    <w:rsid w:val="00C41AF1"/>
    <w:rsid w:val="00C41C50"/>
    <w:rsid w:val="00C41F63"/>
    <w:rsid w:val="00C42517"/>
    <w:rsid w:val="00C44FB0"/>
    <w:rsid w:val="00C464D3"/>
    <w:rsid w:val="00C47018"/>
    <w:rsid w:val="00C470D4"/>
    <w:rsid w:val="00C4728D"/>
    <w:rsid w:val="00C516CB"/>
    <w:rsid w:val="00C51849"/>
    <w:rsid w:val="00C53725"/>
    <w:rsid w:val="00C53F09"/>
    <w:rsid w:val="00C5430E"/>
    <w:rsid w:val="00C5521A"/>
    <w:rsid w:val="00C60404"/>
    <w:rsid w:val="00C608E1"/>
    <w:rsid w:val="00C6324A"/>
    <w:rsid w:val="00C63490"/>
    <w:rsid w:val="00C648ED"/>
    <w:rsid w:val="00C66EA9"/>
    <w:rsid w:val="00C67E0B"/>
    <w:rsid w:val="00C7130B"/>
    <w:rsid w:val="00C71631"/>
    <w:rsid w:val="00C738A4"/>
    <w:rsid w:val="00C73EBE"/>
    <w:rsid w:val="00C74F68"/>
    <w:rsid w:val="00C75ACB"/>
    <w:rsid w:val="00C80236"/>
    <w:rsid w:val="00C804E7"/>
    <w:rsid w:val="00C809D5"/>
    <w:rsid w:val="00C81AC2"/>
    <w:rsid w:val="00C835E5"/>
    <w:rsid w:val="00C839EC"/>
    <w:rsid w:val="00C8574B"/>
    <w:rsid w:val="00C85867"/>
    <w:rsid w:val="00C859A4"/>
    <w:rsid w:val="00C87711"/>
    <w:rsid w:val="00C907B6"/>
    <w:rsid w:val="00C91784"/>
    <w:rsid w:val="00C91A4D"/>
    <w:rsid w:val="00C92364"/>
    <w:rsid w:val="00C929B0"/>
    <w:rsid w:val="00C9435D"/>
    <w:rsid w:val="00C94A21"/>
    <w:rsid w:val="00C96C68"/>
    <w:rsid w:val="00C97E51"/>
    <w:rsid w:val="00CA0000"/>
    <w:rsid w:val="00CA1816"/>
    <w:rsid w:val="00CA2307"/>
    <w:rsid w:val="00CA252A"/>
    <w:rsid w:val="00CA2F0E"/>
    <w:rsid w:val="00CA3ED2"/>
    <w:rsid w:val="00CA4890"/>
    <w:rsid w:val="00CA6B2C"/>
    <w:rsid w:val="00CA6C04"/>
    <w:rsid w:val="00CA70D9"/>
    <w:rsid w:val="00CA77BC"/>
    <w:rsid w:val="00CB4E68"/>
    <w:rsid w:val="00CB54A6"/>
    <w:rsid w:val="00CB5A46"/>
    <w:rsid w:val="00CB6295"/>
    <w:rsid w:val="00CC09D3"/>
    <w:rsid w:val="00CC17A2"/>
    <w:rsid w:val="00CC2CFD"/>
    <w:rsid w:val="00CC69F4"/>
    <w:rsid w:val="00CC6C83"/>
    <w:rsid w:val="00CC6F24"/>
    <w:rsid w:val="00CC7C4C"/>
    <w:rsid w:val="00CD1460"/>
    <w:rsid w:val="00CD1CB8"/>
    <w:rsid w:val="00CD28FB"/>
    <w:rsid w:val="00CD2E2E"/>
    <w:rsid w:val="00CD3007"/>
    <w:rsid w:val="00CD4424"/>
    <w:rsid w:val="00CD5530"/>
    <w:rsid w:val="00CD5902"/>
    <w:rsid w:val="00CE06DB"/>
    <w:rsid w:val="00CE0820"/>
    <w:rsid w:val="00CE093F"/>
    <w:rsid w:val="00CE0A0B"/>
    <w:rsid w:val="00CE1DFC"/>
    <w:rsid w:val="00CE25D8"/>
    <w:rsid w:val="00CE26B5"/>
    <w:rsid w:val="00CE5701"/>
    <w:rsid w:val="00CE6FBC"/>
    <w:rsid w:val="00CE7965"/>
    <w:rsid w:val="00CF19CA"/>
    <w:rsid w:val="00CF2C58"/>
    <w:rsid w:val="00CF4085"/>
    <w:rsid w:val="00CF5091"/>
    <w:rsid w:val="00CF70B2"/>
    <w:rsid w:val="00D006D8"/>
    <w:rsid w:val="00D00FC3"/>
    <w:rsid w:val="00D01CAA"/>
    <w:rsid w:val="00D01CCF"/>
    <w:rsid w:val="00D0423D"/>
    <w:rsid w:val="00D04DC5"/>
    <w:rsid w:val="00D050E8"/>
    <w:rsid w:val="00D0604C"/>
    <w:rsid w:val="00D0669A"/>
    <w:rsid w:val="00D079E6"/>
    <w:rsid w:val="00D1035E"/>
    <w:rsid w:val="00D107AB"/>
    <w:rsid w:val="00D1094D"/>
    <w:rsid w:val="00D10F9C"/>
    <w:rsid w:val="00D13E67"/>
    <w:rsid w:val="00D14F19"/>
    <w:rsid w:val="00D150E0"/>
    <w:rsid w:val="00D15442"/>
    <w:rsid w:val="00D155F8"/>
    <w:rsid w:val="00D15775"/>
    <w:rsid w:val="00D15BCE"/>
    <w:rsid w:val="00D2037C"/>
    <w:rsid w:val="00D21985"/>
    <w:rsid w:val="00D21FF4"/>
    <w:rsid w:val="00D25A99"/>
    <w:rsid w:val="00D27706"/>
    <w:rsid w:val="00D30D99"/>
    <w:rsid w:val="00D3293A"/>
    <w:rsid w:val="00D33639"/>
    <w:rsid w:val="00D346E4"/>
    <w:rsid w:val="00D36529"/>
    <w:rsid w:val="00D40C0F"/>
    <w:rsid w:val="00D42CFB"/>
    <w:rsid w:val="00D437FA"/>
    <w:rsid w:val="00D44574"/>
    <w:rsid w:val="00D445F6"/>
    <w:rsid w:val="00D449E2"/>
    <w:rsid w:val="00D4570E"/>
    <w:rsid w:val="00D466F3"/>
    <w:rsid w:val="00D46F84"/>
    <w:rsid w:val="00D52F16"/>
    <w:rsid w:val="00D53395"/>
    <w:rsid w:val="00D5378C"/>
    <w:rsid w:val="00D53FF1"/>
    <w:rsid w:val="00D54862"/>
    <w:rsid w:val="00D55557"/>
    <w:rsid w:val="00D55F7C"/>
    <w:rsid w:val="00D56DBB"/>
    <w:rsid w:val="00D600EA"/>
    <w:rsid w:val="00D6200D"/>
    <w:rsid w:val="00D6383C"/>
    <w:rsid w:val="00D64B8D"/>
    <w:rsid w:val="00D65628"/>
    <w:rsid w:val="00D65E3C"/>
    <w:rsid w:val="00D6727E"/>
    <w:rsid w:val="00D700B5"/>
    <w:rsid w:val="00D70CE8"/>
    <w:rsid w:val="00D7168B"/>
    <w:rsid w:val="00D72762"/>
    <w:rsid w:val="00D73F88"/>
    <w:rsid w:val="00D74A6C"/>
    <w:rsid w:val="00D75AA3"/>
    <w:rsid w:val="00D80D0A"/>
    <w:rsid w:val="00D818C4"/>
    <w:rsid w:val="00D81D99"/>
    <w:rsid w:val="00D831F1"/>
    <w:rsid w:val="00D83524"/>
    <w:rsid w:val="00D83C31"/>
    <w:rsid w:val="00D8592F"/>
    <w:rsid w:val="00D8655E"/>
    <w:rsid w:val="00D865D8"/>
    <w:rsid w:val="00D86719"/>
    <w:rsid w:val="00D903F9"/>
    <w:rsid w:val="00D90A09"/>
    <w:rsid w:val="00D90A32"/>
    <w:rsid w:val="00D92EE8"/>
    <w:rsid w:val="00D9380D"/>
    <w:rsid w:val="00D94652"/>
    <w:rsid w:val="00D95034"/>
    <w:rsid w:val="00D95B4A"/>
    <w:rsid w:val="00D97E1A"/>
    <w:rsid w:val="00DA3610"/>
    <w:rsid w:val="00DA373E"/>
    <w:rsid w:val="00DA3D40"/>
    <w:rsid w:val="00DA6166"/>
    <w:rsid w:val="00DA6FD5"/>
    <w:rsid w:val="00DA737B"/>
    <w:rsid w:val="00DA7875"/>
    <w:rsid w:val="00DB08FA"/>
    <w:rsid w:val="00DB1437"/>
    <w:rsid w:val="00DB1DF5"/>
    <w:rsid w:val="00DB21A8"/>
    <w:rsid w:val="00DB361E"/>
    <w:rsid w:val="00DB3CE1"/>
    <w:rsid w:val="00DB491E"/>
    <w:rsid w:val="00DB4D28"/>
    <w:rsid w:val="00DB4F01"/>
    <w:rsid w:val="00DB51A0"/>
    <w:rsid w:val="00DB54EE"/>
    <w:rsid w:val="00DB7025"/>
    <w:rsid w:val="00DB7C19"/>
    <w:rsid w:val="00DC04F2"/>
    <w:rsid w:val="00DC1331"/>
    <w:rsid w:val="00DC1BC4"/>
    <w:rsid w:val="00DC290A"/>
    <w:rsid w:val="00DC319C"/>
    <w:rsid w:val="00DC3537"/>
    <w:rsid w:val="00DC5293"/>
    <w:rsid w:val="00DC59BD"/>
    <w:rsid w:val="00DC648E"/>
    <w:rsid w:val="00DC6637"/>
    <w:rsid w:val="00DC6C57"/>
    <w:rsid w:val="00DD082D"/>
    <w:rsid w:val="00DD0B14"/>
    <w:rsid w:val="00DD2557"/>
    <w:rsid w:val="00DD6BAB"/>
    <w:rsid w:val="00DD6ED0"/>
    <w:rsid w:val="00DD6FEE"/>
    <w:rsid w:val="00DE0836"/>
    <w:rsid w:val="00DE20EF"/>
    <w:rsid w:val="00DE22FD"/>
    <w:rsid w:val="00DE4912"/>
    <w:rsid w:val="00DE4B14"/>
    <w:rsid w:val="00DE6960"/>
    <w:rsid w:val="00DF022D"/>
    <w:rsid w:val="00DF0CC1"/>
    <w:rsid w:val="00DF181F"/>
    <w:rsid w:val="00DF1CF3"/>
    <w:rsid w:val="00DF1E2F"/>
    <w:rsid w:val="00DF2093"/>
    <w:rsid w:val="00DF2901"/>
    <w:rsid w:val="00DF44A0"/>
    <w:rsid w:val="00DF5B20"/>
    <w:rsid w:val="00E01A97"/>
    <w:rsid w:val="00E01D3B"/>
    <w:rsid w:val="00E023E9"/>
    <w:rsid w:val="00E04626"/>
    <w:rsid w:val="00E0492E"/>
    <w:rsid w:val="00E05109"/>
    <w:rsid w:val="00E05968"/>
    <w:rsid w:val="00E05F8E"/>
    <w:rsid w:val="00E06B18"/>
    <w:rsid w:val="00E06D00"/>
    <w:rsid w:val="00E07470"/>
    <w:rsid w:val="00E07D7D"/>
    <w:rsid w:val="00E12C98"/>
    <w:rsid w:val="00E13263"/>
    <w:rsid w:val="00E14F3C"/>
    <w:rsid w:val="00E155B7"/>
    <w:rsid w:val="00E1615A"/>
    <w:rsid w:val="00E16D70"/>
    <w:rsid w:val="00E17DB2"/>
    <w:rsid w:val="00E22B26"/>
    <w:rsid w:val="00E2426E"/>
    <w:rsid w:val="00E275FD"/>
    <w:rsid w:val="00E31ED7"/>
    <w:rsid w:val="00E31EE2"/>
    <w:rsid w:val="00E323B8"/>
    <w:rsid w:val="00E324CE"/>
    <w:rsid w:val="00E3356C"/>
    <w:rsid w:val="00E35534"/>
    <w:rsid w:val="00E35DF0"/>
    <w:rsid w:val="00E44705"/>
    <w:rsid w:val="00E4494A"/>
    <w:rsid w:val="00E44DBA"/>
    <w:rsid w:val="00E46247"/>
    <w:rsid w:val="00E46EA9"/>
    <w:rsid w:val="00E47B28"/>
    <w:rsid w:val="00E50775"/>
    <w:rsid w:val="00E52051"/>
    <w:rsid w:val="00E53EDE"/>
    <w:rsid w:val="00E5425C"/>
    <w:rsid w:val="00E55053"/>
    <w:rsid w:val="00E55164"/>
    <w:rsid w:val="00E55473"/>
    <w:rsid w:val="00E559A5"/>
    <w:rsid w:val="00E565EE"/>
    <w:rsid w:val="00E57ECF"/>
    <w:rsid w:val="00E6082D"/>
    <w:rsid w:val="00E62935"/>
    <w:rsid w:val="00E64761"/>
    <w:rsid w:val="00E65E67"/>
    <w:rsid w:val="00E66B93"/>
    <w:rsid w:val="00E67868"/>
    <w:rsid w:val="00E71F5A"/>
    <w:rsid w:val="00E7294D"/>
    <w:rsid w:val="00E72C43"/>
    <w:rsid w:val="00E73E9B"/>
    <w:rsid w:val="00E73F56"/>
    <w:rsid w:val="00E77BDC"/>
    <w:rsid w:val="00E77DB3"/>
    <w:rsid w:val="00E8094F"/>
    <w:rsid w:val="00E81E9D"/>
    <w:rsid w:val="00E8315B"/>
    <w:rsid w:val="00E8357F"/>
    <w:rsid w:val="00E83602"/>
    <w:rsid w:val="00E84693"/>
    <w:rsid w:val="00E84E83"/>
    <w:rsid w:val="00E91968"/>
    <w:rsid w:val="00E91C2C"/>
    <w:rsid w:val="00E92309"/>
    <w:rsid w:val="00E92DF4"/>
    <w:rsid w:val="00E9379A"/>
    <w:rsid w:val="00E949F4"/>
    <w:rsid w:val="00E9576C"/>
    <w:rsid w:val="00E96B74"/>
    <w:rsid w:val="00E97180"/>
    <w:rsid w:val="00EA00EE"/>
    <w:rsid w:val="00EA0CE5"/>
    <w:rsid w:val="00EA1002"/>
    <w:rsid w:val="00EA1513"/>
    <w:rsid w:val="00EA1F73"/>
    <w:rsid w:val="00EA257D"/>
    <w:rsid w:val="00EA3B3D"/>
    <w:rsid w:val="00EA468C"/>
    <w:rsid w:val="00EA497A"/>
    <w:rsid w:val="00EA4AC6"/>
    <w:rsid w:val="00EA4DE6"/>
    <w:rsid w:val="00EA5185"/>
    <w:rsid w:val="00EA520E"/>
    <w:rsid w:val="00EA6569"/>
    <w:rsid w:val="00EB06FB"/>
    <w:rsid w:val="00EB1AF3"/>
    <w:rsid w:val="00EB2008"/>
    <w:rsid w:val="00EB2B33"/>
    <w:rsid w:val="00EB3D14"/>
    <w:rsid w:val="00EB451A"/>
    <w:rsid w:val="00EB5489"/>
    <w:rsid w:val="00EB7ECA"/>
    <w:rsid w:val="00EC074F"/>
    <w:rsid w:val="00EC10E9"/>
    <w:rsid w:val="00EC15C1"/>
    <w:rsid w:val="00EC199C"/>
    <w:rsid w:val="00EC23A7"/>
    <w:rsid w:val="00EC32A6"/>
    <w:rsid w:val="00EC5C96"/>
    <w:rsid w:val="00EC60C6"/>
    <w:rsid w:val="00EC7AA6"/>
    <w:rsid w:val="00EC7DE8"/>
    <w:rsid w:val="00ED10F0"/>
    <w:rsid w:val="00ED2519"/>
    <w:rsid w:val="00ED2776"/>
    <w:rsid w:val="00ED2D69"/>
    <w:rsid w:val="00ED3D56"/>
    <w:rsid w:val="00ED3F3D"/>
    <w:rsid w:val="00ED428A"/>
    <w:rsid w:val="00ED4739"/>
    <w:rsid w:val="00ED6799"/>
    <w:rsid w:val="00ED6E0D"/>
    <w:rsid w:val="00ED745A"/>
    <w:rsid w:val="00EE0AD0"/>
    <w:rsid w:val="00EE0E61"/>
    <w:rsid w:val="00EE2133"/>
    <w:rsid w:val="00EE285A"/>
    <w:rsid w:val="00EE39A7"/>
    <w:rsid w:val="00EE49E5"/>
    <w:rsid w:val="00EE4B57"/>
    <w:rsid w:val="00EE4E74"/>
    <w:rsid w:val="00EE51A7"/>
    <w:rsid w:val="00EE664E"/>
    <w:rsid w:val="00EE6AE0"/>
    <w:rsid w:val="00EE7733"/>
    <w:rsid w:val="00EF12B1"/>
    <w:rsid w:val="00EF5231"/>
    <w:rsid w:val="00EF6C30"/>
    <w:rsid w:val="00EF6D1E"/>
    <w:rsid w:val="00EF72C0"/>
    <w:rsid w:val="00EF7C9A"/>
    <w:rsid w:val="00F00573"/>
    <w:rsid w:val="00F007C1"/>
    <w:rsid w:val="00F00C80"/>
    <w:rsid w:val="00F026FD"/>
    <w:rsid w:val="00F036EB"/>
    <w:rsid w:val="00F03731"/>
    <w:rsid w:val="00F04108"/>
    <w:rsid w:val="00F04B9A"/>
    <w:rsid w:val="00F04DD3"/>
    <w:rsid w:val="00F103CA"/>
    <w:rsid w:val="00F12F1A"/>
    <w:rsid w:val="00F133A3"/>
    <w:rsid w:val="00F14B4B"/>
    <w:rsid w:val="00F16976"/>
    <w:rsid w:val="00F16FE6"/>
    <w:rsid w:val="00F20801"/>
    <w:rsid w:val="00F20B81"/>
    <w:rsid w:val="00F21292"/>
    <w:rsid w:val="00F21339"/>
    <w:rsid w:val="00F21E83"/>
    <w:rsid w:val="00F22AF2"/>
    <w:rsid w:val="00F2320C"/>
    <w:rsid w:val="00F23215"/>
    <w:rsid w:val="00F232A8"/>
    <w:rsid w:val="00F2402E"/>
    <w:rsid w:val="00F25B9C"/>
    <w:rsid w:val="00F26858"/>
    <w:rsid w:val="00F309D6"/>
    <w:rsid w:val="00F30B36"/>
    <w:rsid w:val="00F3119B"/>
    <w:rsid w:val="00F323B6"/>
    <w:rsid w:val="00F32A43"/>
    <w:rsid w:val="00F33967"/>
    <w:rsid w:val="00F342E6"/>
    <w:rsid w:val="00F3531D"/>
    <w:rsid w:val="00F36E39"/>
    <w:rsid w:val="00F36F83"/>
    <w:rsid w:val="00F379B0"/>
    <w:rsid w:val="00F40F3D"/>
    <w:rsid w:val="00F4207C"/>
    <w:rsid w:val="00F42FA1"/>
    <w:rsid w:val="00F442FE"/>
    <w:rsid w:val="00F44AA3"/>
    <w:rsid w:val="00F45993"/>
    <w:rsid w:val="00F46D2E"/>
    <w:rsid w:val="00F46E78"/>
    <w:rsid w:val="00F47BC4"/>
    <w:rsid w:val="00F50334"/>
    <w:rsid w:val="00F51BC8"/>
    <w:rsid w:val="00F52842"/>
    <w:rsid w:val="00F52D93"/>
    <w:rsid w:val="00F53199"/>
    <w:rsid w:val="00F5330C"/>
    <w:rsid w:val="00F53BD8"/>
    <w:rsid w:val="00F5683A"/>
    <w:rsid w:val="00F56E23"/>
    <w:rsid w:val="00F573D7"/>
    <w:rsid w:val="00F60726"/>
    <w:rsid w:val="00F60C72"/>
    <w:rsid w:val="00F61123"/>
    <w:rsid w:val="00F6154C"/>
    <w:rsid w:val="00F62246"/>
    <w:rsid w:val="00F6352D"/>
    <w:rsid w:val="00F63991"/>
    <w:rsid w:val="00F63B1E"/>
    <w:rsid w:val="00F65469"/>
    <w:rsid w:val="00F65AD5"/>
    <w:rsid w:val="00F667F4"/>
    <w:rsid w:val="00F66C1A"/>
    <w:rsid w:val="00F67718"/>
    <w:rsid w:val="00F678F9"/>
    <w:rsid w:val="00F7096F"/>
    <w:rsid w:val="00F70BDC"/>
    <w:rsid w:val="00F70D37"/>
    <w:rsid w:val="00F7145C"/>
    <w:rsid w:val="00F7181C"/>
    <w:rsid w:val="00F72256"/>
    <w:rsid w:val="00F7414D"/>
    <w:rsid w:val="00F7469C"/>
    <w:rsid w:val="00F746F9"/>
    <w:rsid w:val="00F75CC5"/>
    <w:rsid w:val="00F76863"/>
    <w:rsid w:val="00F76CA2"/>
    <w:rsid w:val="00F77105"/>
    <w:rsid w:val="00F77A3A"/>
    <w:rsid w:val="00F802DE"/>
    <w:rsid w:val="00F80336"/>
    <w:rsid w:val="00F80626"/>
    <w:rsid w:val="00F81263"/>
    <w:rsid w:val="00F81600"/>
    <w:rsid w:val="00F817A5"/>
    <w:rsid w:val="00F81934"/>
    <w:rsid w:val="00F826AD"/>
    <w:rsid w:val="00F828D5"/>
    <w:rsid w:val="00F846E2"/>
    <w:rsid w:val="00F85824"/>
    <w:rsid w:val="00F86280"/>
    <w:rsid w:val="00F87F82"/>
    <w:rsid w:val="00F90EFD"/>
    <w:rsid w:val="00F9377A"/>
    <w:rsid w:val="00F93AFC"/>
    <w:rsid w:val="00F94985"/>
    <w:rsid w:val="00F951AF"/>
    <w:rsid w:val="00F95C1A"/>
    <w:rsid w:val="00F97950"/>
    <w:rsid w:val="00FA0A35"/>
    <w:rsid w:val="00FA0F3F"/>
    <w:rsid w:val="00FA1016"/>
    <w:rsid w:val="00FA1CC2"/>
    <w:rsid w:val="00FA1E99"/>
    <w:rsid w:val="00FA4C17"/>
    <w:rsid w:val="00FA4D7C"/>
    <w:rsid w:val="00FA547B"/>
    <w:rsid w:val="00FB2A2E"/>
    <w:rsid w:val="00FB36F6"/>
    <w:rsid w:val="00FB4CBC"/>
    <w:rsid w:val="00FB57A7"/>
    <w:rsid w:val="00FB72F3"/>
    <w:rsid w:val="00FB78DC"/>
    <w:rsid w:val="00FB7C45"/>
    <w:rsid w:val="00FC20F9"/>
    <w:rsid w:val="00FC3327"/>
    <w:rsid w:val="00FC3E38"/>
    <w:rsid w:val="00FC5407"/>
    <w:rsid w:val="00FC550F"/>
    <w:rsid w:val="00FC5BE9"/>
    <w:rsid w:val="00FC6646"/>
    <w:rsid w:val="00FC6782"/>
    <w:rsid w:val="00FC68A6"/>
    <w:rsid w:val="00FD0533"/>
    <w:rsid w:val="00FD0A8E"/>
    <w:rsid w:val="00FD1591"/>
    <w:rsid w:val="00FD1E30"/>
    <w:rsid w:val="00FD2E04"/>
    <w:rsid w:val="00FD33E8"/>
    <w:rsid w:val="00FD34C5"/>
    <w:rsid w:val="00FD3D7E"/>
    <w:rsid w:val="00FD41E1"/>
    <w:rsid w:val="00FD4A71"/>
    <w:rsid w:val="00FD5E4E"/>
    <w:rsid w:val="00FD6297"/>
    <w:rsid w:val="00FD7D95"/>
    <w:rsid w:val="00FE036C"/>
    <w:rsid w:val="00FE3862"/>
    <w:rsid w:val="00FE4058"/>
    <w:rsid w:val="00FE73AA"/>
    <w:rsid w:val="00FE772B"/>
    <w:rsid w:val="00FE7FC3"/>
    <w:rsid w:val="00FF165A"/>
    <w:rsid w:val="00FF2941"/>
    <w:rsid w:val="00FF47C2"/>
    <w:rsid w:val="00FF5891"/>
    <w:rsid w:val="00FF5B74"/>
    <w:rsid w:val="00FF69CB"/>
    <w:rsid w:val="00FF6B1B"/>
    <w:rsid w:val="00FF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3A0D"/>
  <w15:chartTrackingRefBased/>
  <w15:docId w15:val="{57A56CD1-C0D9-4F62-9669-36A542BB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E2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17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41B3"/>
    <w:rPr>
      <w:b/>
      <w:bCs/>
    </w:rPr>
  </w:style>
  <w:style w:type="paragraph" w:styleId="ListParagraph">
    <w:name w:val="List Paragraph"/>
    <w:basedOn w:val="Normal"/>
    <w:uiPriority w:val="34"/>
    <w:qFormat/>
    <w:rsid w:val="006241B3"/>
    <w:pPr>
      <w:ind w:left="720"/>
      <w:contextualSpacing/>
    </w:pPr>
  </w:style>
  <w:style w:type="paragraph" w:styleId="NormalWeb">
    <w:name w:val="Normal (Web)"/>
    <w:basedOn w:val="Normal"/>
    <w:uiPriority w:val="99"/>
    <w:unhideWhenUsed/>
    <w:rsid w:val="006241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41B3"/>
  </w:style>
  <w:style w:type="paragraph" w:styleId="BalloonText">
    <w:name w:val="Balloon Text"/>
    <w:basedOn w:val="Normal"/>
    <w:link w:val="BalloonTextChar"/>
    <w:uiPriority w:val="99"/>
    <w:semiHidden/>
    <w:unhideWhenUsed/>
    <w:rsid w:val="00481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AC7"/>
    <w:rPr>
      <w:rFonts w:ascii="Segoe UI" w:hAnsi="Segoe UI" w:cs="Segoe UI"/>
      <w:sz w:val="18"/>
      <w:szCs w:val="18"/>
    </w:rPr>
  </w:style>
  <w:style w:type="character" w:styleId="CommentReference">
    <w:name w:val="annotation reference"/>
    <w:basedOn w:val="DefaultParagraphFont"/>
    <w:uiPriority w:val="99"/>
    <w:semiHidden/>
    <w:unhideWhenUsed/>
    <w:rsid w:val="00481AC7"/>
    <w:rPr>
      <w:sz w:val="16"/>
      <w:szCs w:val="16"/>
    </w:rPr>
  </w:style>
  <w:style w:type="paragraph" w:styleId="CommentText">
    <w:name w:val="annotation text"/>
    <w:basedOn w:val="Normal"/>
    <w:link w:val="CommentTextChar"/>
    <w:uiPriority w:val="99"/>
    <w:unhideWhenUsed/>
    <w:rsid w:val="00481AC7"/>
    <w:pPr>
      <w:spacing w:line="240" w:lineRule="auto"/>
    </w:pPr>
    <w:rPr>
      <w:sz w:val="20"/>
      <w:szCs w:val="20"/>
    </w:rPr>
  </w:style>
  <w:style w:type="character" w:customStyle="1" w:styleId="CommentTextChar">
    <w:name w:val="Comment Text Char"/>
    <w:basedOn w:val="DefaultParagraphFont"/>
    <w:link w:val="CommentText"/>
    <w:uiPriority w:val="99"/>
    <w:rsid w:val="00481AC7"/>
    <w:rPr>
      <w:sz w:val="20"/>
      <w:szCs w:val="20"/>
    </w:rPr>
  </w:style>
  <w:style w:type="paragraph" w:customStyle="1" w:styleId="p1">
    <w:name w:val="p1"/>
    <w:basedOn w:val="Normal"/>
    <w:rsid w:val="00D818C4"/>
    <w:pPr>
      <w:spacing w:after="0" w:line="240" w:lineRule="auto"/>
    </w:pPr>
    <w:rPr>
      <w:rFonts w:ascii="Times" w:hAnsi="Times" w:cs="Times New Roman"/>
      <w:sz w:val="18"/>
      <w:szCs w:val="18"/>
    </w:rPr>
  </w:style>
  <w:style w:type="character" w:styleId="Hyperlink">
    <w:name w:val="Hyperlink"/>
    <w:basedOn w:val="DefaultParagraphFont"/>
    <w:uiPriority w:val="99"/>
    <w:unhideWhenUsed/>
    <w:rsid w:val="00C87711"/>
    <w:rPr>
      <w:color w:val="0563C1" w:themeColor="hyperlink"/>
      <w:u w:val="single"/>
    </w:rPr>
  </w:style>
  <w:style w:type="character" w:customStyle="1" w:styleId="UnresolvedMention1">
    <w:name w:val="Unresolved Mention1"/>
    <w:basedOn w:val="DefaultParagraphFont"/>
    <w:uiPriority w:val="99"/>
    <w:semiHidden/>
    <w:unhideWhenUsed/>
    <w:rsid w:val="00C87711"/>
    <w:rPr>
      <w:color w:val="605E5C"/>
      <w:shd w:val="clear" w:color="auto" w:fill="E1DFDD"/>
    </w:rPr>
  </w:style>
  <w:style w:type="character" w:customStyle="1" w:styleId="genus-species">
    <w:name w:val="genus-species"/>
    <w:basedOn w:val="DefaultParagraphFont"/>
    <w:rsid w:val="00C87711"/>
  </w:style>
  <w:style w:type="character" w:customStyle="1" w:styleId="citationjournalname">
    <w:name w:val="citationjournalname"/>
    <w:basedOn w:val="DefaultParagraphFont"/>
    <w:rsid w:val="00C87711"/>
  </w:style>
  <w:style w:type="character" w:customStyle="1" w:styleId="ref-journal">
    <w:name w:val="ref-journal"/>
    <w:basedOn w:val="DefaultParagraphFont"/>
    <w:rsid w:val="00464A93"/>
  </w:style>
  <w:style w:type="character" w:customStyle="1" w:styleId="nowrap">
    <w:name w:val="nowrap"/>
    <w:basedOn w:val="DefaultParagraphFont"/>
    <w:rsid w:val="00464A93"/>
  </w:style>
  <w:style w:type="character" w:styleId="PlaceholderText">
    <w:name w:val="Placeholder Text"/>
    <w:basedOn w:val="DefaultParagraphFont"/>
    <w:uiPriority w:val="99"/>
    <w:semiHidden/>
    <w:rsid w:val="004838C6"/>
    <w:rPr>
      <w:color w:val="808080"/>
    </w:rPr>
  </w:style>
  <w:style w:type="character" w:customStyle="1" w:styleId="contrib-author">
    <w:name w:val="contrib-author"/>
    <w:basedOn w:val="DefaultParagraphFont"/>
    <w:rsid w:val="00383826"/>
  </w:style>
  <w:style w:type="character" w:customStyle="1" w:styleId="Heading3Char">
    <w:name w:val="Heading 3 Char"/>
    <w:basedOn w:val="DefaultParagraphFont"/>
    <w:link w:val="Heading3"/>
    <w:uiPriority w:val="9"/>
    <w:rsid w:val="00BE208F"/>
    <w:rPr>
      <w:rFonts w:ascii="Times New Roman" w:eastAsia="Times New Roman" w:hAnsi="Times New Roman" w:cs="Times New Roman"/>
      <w:b/>
      <w:bCs/>
      <w:sz w:val="27"/>
      <w:szCs w:val="27"/>
    </w:rPr>
  </w:style>
  <w:style w:type="table" w:styleId="TableGrid">
    <w:name w:val="Table Grid"/>
    <w:basedOn w:val="TableNormal"/>
    <w:uiPriority w:val="39"/>
    <w:rsid w:val="00293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Normal"/>
    <w:rsid w:val="004C2C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406BBB"/>
  </w:style>
  <w:style w:type="character" w:customStyle="1" w:styleId="ref-overlay">
    <w:name w:val="ref-overlay"/>
    <w:basedOn w:val="DefaultParagraphFont"/>
    <w:rsid w:val="00406BBB"/>
  </w:style>
  <w:style w:type="character" w:customStyle="1" w:styleId="hlfld-contribauthor">
    <w:name w:val="hlfld-contribauthor"/>
    <w:basedOn w:val="DefaultParagraphFont"/>
    <w:rsid w:val="00406BBB"/>
  </w:style>
  <w:style w:type="character" w:customStyle="1" w:styleId="nlmgiven-names">
    <w:name w:val="nlm_given-names"/>
    <w:basedOn w:val="DefaultParagraphFont"/>
    <w:rsid w:val="00406BBB"/>
  </w:style>
  <w:style w:type="character" w:customStyle="1" w:styleId="nlmyear">
    <w:name w:val="nlm_year"/>
    <w:basedOn w:val="DefaultParagraphFont"/>
    <w:rsid w:val="00406BBB"/>
  </w:style>
  <w:style w:type="character" w:customStyle="1" w:styleId="reflink-block">
    <w:name w:val="reflink-block"/>
    <w:basedOn w:val="DefaultParagraphFont"/>
    <w:rsid w:val="00406BBB"/>
  </w:style>
  <w:style w:type="character" w:customStyle="1" w:styleId="googlescholar-container">
    <w:name w:val="googlescholar-container"/>
    <w:basedOn w:val="DefaultParagraphFont"/>
    <w:rsid w:val="00406BBB"/>
  </w:style>
  <w:style w:type="character" w:styleId="FollowedHyperlink">
    <w:name w:val="FollowedHyperlink"/>
    <w:basedOn w:val="DefaultParagraphFont"/>
    <w:uiPriority w:val="99"/>
    <w:semiHidden/>
    <w:unhideWhenUsed/>
    <w:rsid w:val="00406BBB"/>
    <w:rPr>
      <w:color w:val="954F72" w:themeColor="followedHyperlink"/>
      <w:u w:val="single"/>
    </w:rPr>
  </w:style>
  <w:style w:type="character" w:styleId="HTMLCode">
    <w:name w:val="HTML Code"/>
    <w:basedOn w:val="DefaultParagraphFont"/>
    <w:uiPriority w:val="99"/>
    <w:semiHidden/>
    <w:unhideWhenUsed/>
    <w:rsid w:val="007D174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D174C"/>
    <w:rPr>
      <w:rFonts w:asciiTheme="majorHAnsi" w:eastAsiaTheme="majorEastAsia" w:hAnsiTheme="majorHAnsi" w:cstheme="majorBidi"/>
      <w:i/>
      <w:iCs/>
      <w:color w:val="2F5496" w:themeColor="accent1" w:themeShade="BF"/>
    </w:rPr>
  </w:style>
  <w:style w:type="character" w:customStyle="1" w:styleId="author">
    <w:name w:val="author"/>
    <w:basedOn w:val="DefaultParagraphFont"/>
    <w:rsid w:val="00D44574"/>
  </w:style>
  <w:style w:type="character" w:customStyle="1" w:styleId="pubyear">
    <w:name w:val="pubyear"/>
    <w:basedOn w:val="DefaultParagraphFont"/>
    <w:rsid w:val="00D44574"/>
  </w:style>
  <w:style w:type="character" w:customStyle="1" w:styleId="articletitle">
    <w:name w:val="articletitle"/>
    <w:basedOn w:val="DefaultParagraphFont"/>
    <w:rsid w:val="00D44574"/>
  </w:style>
  <w:style w:type="character" w:customStyle="1" w:styleId="journaltitle">
    <w:name w:val="journaltitle"/>
    <w:basedOn w:val="DefaultParagraphFont"/>
    <w:rsid w:val="00D44574"/>
  </w:style>
  <w:style w:type="character" w:customStyle="1" w:styleId="vol">
    <w:name w:val="vol"/>
    <w:basedOn w:val="DefaultParagraphFont"/>
    <w:rsid w:val="00D44574"/>
  </w:style>
  <w:style w:type="character" w:customStyle="1" w:styleId="pagefirst">
    <w:name w:val="pagefirst"/>
    <w:basedOn w:val="DefaultParagraphFont"/>
    <w:rsid w:val="00D44574"/>
  </w:style>
  <w:style w:type="character" w:customStyle="1" w:styleId="pagelast">
    <w:name w:val="pagelast"/>
    <w:basedOn w:val="DefaultParagraphFont"/>
    <w:rsid w:val="00D44574"/>
  </w:style>
  <w:style w:type="table" w:styleId="PlainTable5">
    <w:name w:val="Plain Table 5"/>
    <w:basedOn w:val="TableNormal"/>
    <w:uiPriority w:val="45"/>
    <w:rsid w:val="00B574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677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4C64E8"/>
    <w:rPr>
      <w:b/>
      <w:bCs/>
    </w:rPr>
  </w:style>
  <w:style w:type="character" w:customStyle="1" w:styleId="CommentSubjectChar">
    <w:name w:val="Comment Subject Char"/>
    <w:basedOn w:val="CommentTextChar"/>
    <w:link w:val="CommentSubject"/>
    <w:uiPriority w:val="99"/>
    <w:semiHidden/>
    <w:rsid w:val="004C64E8"/>
    <w:rPr>
      <w:b/>
      <w:bCs/>
      <w:sz w:val="20"/>
      <w:szCs w:val="20"/>
    </w:rPr>
  </w:style>
  <w:style w:type="character" w:customStyle="1" w:styleId="UnresolvedMention2">
    <w:name w:val="Unresolved Mention2"/>
    <w:basedOn w:val="DefaultParagraphFont"/>
    <w:uiPriority w:val="99"/>
    <w:rsid w:val="00E5425C"/>
    <w:rPr>
      <w:color w:val="605E5C"/>
      <w:shd w:val="clear" w:color="auto" w:fill="E1DFDD"/>
    </w:rPr>
  </w:style>
  <w:style w:type="character" w:styleId="Emphasis">
    <w:name w:val="Emphasis"/>
    <w:basedOn w:val="DefaultParagraphFont"/>
    <w:uiPriority w:val="20"/>
    <w:qFormat/>
    <w:rsid w:val="00D9380D"/>
    <w:rPr>
      <w:i/>
      <w:iCs/>
    </w:rPr>
  </w:style>
  <w:style w:type="table" w:styleId="PlainTable4">
    <w:name w:val="Plain Table 4"/>
    <w:basedOn w:val="TableNormal"/>
    <w:uiPriority w:val="44"/>
    <w:rsid w:val="0057070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FB2A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00">
      <w:bodyDiv w:val="1"/>
      <w:marLeft w:val="0"/>
      <w:marRight w:val="0"/>
      <w:marTop w:val="0"/>
      <w:marBottom w:val="0"/>
      <w:divBdr>
        <w:top w:val="none" w:sz="0" w:space="0" w:color="auto"/>
        <w:left w:val="none" w:sz="0" w:space="0" w:color="auto"/>
        <w:bottom w:val="none" w:sz="0" w:space="0" w:color="auto"/>
        <w:right w:val="none" w:sz="0" w:space="0" w:color="auto"/>
      </w:divBdr>
    </w:div>
    <w:div w:id="69351096">
      <w:bodyDiv w:val="1"/>
      <w:marLeft w:val="0"/>
      <w:marRight w:val="0"/>
      <w:marTop w:val="0"/>
      <w:marBottom w:val="0"/>
      <w:divBdr>
        <w:top w:val="none" w:sz="0" w:space="0" w:color="auto"/>
        <w:left w:val="none" w:sz="0" w:space="0" w:color="auto"/>
        <w:bottom w:val="none" w:sz="0" w:space="0" w:color="auto"/>
        <w:right w:val="none" w:sz="0" w:space="0" w:color="auto"/>
      </w:divBdr>
    </w:div>
    <w:div w:id="183180481">
      <w:bodyDiv w:val="1"/>
      <w:marLeft w:val="0"/>
      <w:marRight w:val="0"/>
      <w:marTop w:val="0"/>
      <w:marBottom w:val="0"/>
      <w:divBdr>
        <w:top w:val="none" w:sz="0" w:space="0" w:color="auto"/>
        <w:left w:val="none" w:sz="0" w:space="0" w:color="auto"/>
        <w:bottom w:val="none" w:sz="0" w:space="0" w:color="auto"/>
        <w:right w:val="none" w:sz="0" w:space="0" w:color="auto"/>
      </w:divBdr>
    </w:div>
    <w:div w:id="190731952">
      <w:bodyDiv w:val="1"/>
      <w:marLeft w:val="0"/>
      <w:marRight w:val="0"/>
      <w:marTop w:val="0"/>
      <w:marBottom w:val="0"/>
      <w:divBdr>
        <w:top w:val="none" w:sz="0" w:space="0" w:color="auto"/>
        <w:left w:val="none" w:sz="0" w:space="0" w:color="auto"/>
        <w:bottom w:val="none" w:sz="0" w:space="0" w:color="auto"/>
        <w:right w:val="none" w:sz="0" w:space="0" w:color="auto"/>
      </w:divBdr>
    </w:div>
    <w:div w:id="205869837">
      <w:bodyDiv w:val="1"/>
      <w:marLeft w:val="0"/>
      <w:marRight w:val="0"/>
      <w:marTop w:val="0"/>
      <w:marBottom w:val="0"/>
      <w:divBdr>
        <w:top w:val="none" w:sz="0" w:space="0" w:color="auto"/>
        <w:left w:val="none" w:sz="0" w:space="0" w:color="auto"/>
        <w:bottom w:val="none" w:sz="0" w:space="0" w:color="auto"/>
        <w:right w:val="none" w:sz="0" w:space="0" w:color="auto"/>
      </w:divBdr>
    </w:div>
    <w:div w:id="289014807">
      <w:bodyDiv w:val="1"/>
      <w:marLeft w:val="0"/>
      <w:marRight w:val="0"/>
      <w:marTop w:val="0"/>
      <w:marBottom w:val="0"/>
      <w:divBdr>
        <w:top w:val="none" w:sz="0" w:space="0" w:color="auto"/>
        <w:left w:val="none" w:sz="0" w:space="0" w:color="auto"/>
        <w:bottom w:val="none" w:sz="0" w:space="0" w:color="auto"/>
        <w:right w:val="none" w:sz="0" w:space="0" w:color="auto"/>
      </w:divBdr>
    </w:div>
    <w:div w:id="304168297">
      <w:bodyDiv w:val="1"/>
      <w:marLeft w:val="0"/>
      <w:marRight w:val="0"/>
      <w:marTop w:val="0"/>
      <w:marBottom w:val="0"/>
      <w:divBdr>
        <w:top w:val="none" w:sz="0" w:space="0" w:color="auto"/>
        <w:left w:val="none" w:sz="0" w:space="0" w:color="auto"/>
        <w:bottom w:val="none" w:sz="0" w:space="0" w:color="auto"/>
        <w:right w:val="none" w:sz="0" w:space="0" w:color="auto"/>
      </w:divBdr>
    </w:div>
    <w:div w:id="337123365">
      <w:bodyDiv w:val="1"/>
      <w:marLeft w:val="0"/>
      <w:marRight w:val="0"/>
      <w:marTop w:val="0"/>
      <w:marBottom w:val="0"/>
      <w:divBdr>
        <w:top w:val="none" w:sz="0" w:space="0" w:color="auto"/>
        <w:left w:val="none" w:sz="0" w:space="0" w:color="auto"/>
        <w:bottom w:val="none" w:sz="0" w:space="0" w:color="auto"/>
        <w:right w:val="none" w:sz="0" w:space="0" w:color="auto"/>
      </w:divBdr>
    </w:div>
    <w:div w:id="345988291">
      <w:bodyDiv w:val="1"/>
      <w:marLeft w:val="0"/>
      <w:marRight w:val="0"/>
      <w:marTop w:val="0"/>
      <w:marBottom w:val="0"/>
      <w:divBdr>
        <w:top w:val="none" w:sz="0" w:space="0" w:color="auto"/>
        <w:left w:val="none" w:sz="0" w:space="0" w:color="auto"/>
        <w:bottom w:val="none" w:sz="0" w:space="0" w:color="auto"/>
        <w:right w:val="none" w:sz="0" w:space="0" w:color="auto"/>
      </w:divBdr>
    </w:div>
    <w:div w:id="403381791">
      <w:bodyDiv w:val="1"/>
      <w:marLeft w:val="0"/>
      <w:marRight w:val="0"/>
      <w:marTop w:val="0"/>
      <w:marBottom w:val="0"/>
      <w:divBdr>
        <w:top w:val="none" w:sz="0" w:space="0" w:color="auto"/>
        <w:left w:val="none" w:sz="0" w:space="0" w:color="auto"/>
        <w:bottom w:val="none" w:sz="0" w:space="0" w:color="auto"/>
        <w:right w:val="none" w:sz="0" w:space="0" w:color="auto"/>
      </w:divBdr>
    </w:div>
    <w:div w:id="408235104">
      <w:bodyDiv w:val="1"/>
      <w:marLeft w:val="0"/>
      <w:marRight w:val="0"/>
      <w:marTop w:val="0"/>
      <w:marBottom w:val="0"/>
      <w:divBdr>
        <w:top w:val="none" w:sz="0" w:space="0" w:color="auto"/>
        <w:left w:val="none" w:sz="0" w:space="0" w:color="auto"/>
        <w:bottom w:val="none" w:sz="0" w:space="0" w:color="auto"/>
        <w:right w:val="none" w:sz="0" w:space="0" w:color="auto"/>
      </w:divBdr>
    </w:div>
    <w:div w:id="712466667">
      <w:bodyDiv w:val="1"/>
      <w:marLeft w:val="0"/>
      <w:marRight w:val="0"/>
      <w:marTop w:val="0"/>
      <w:marBottom w:val="0"/>
      <w:divBdr>
        <w:top w:val="none" w:sz="0" w:space="0" w:color="auto"/>
        <w:left w:val="none" w:sz="0" w:space="0" w:color="auto"/>
        <w:bottom w:val="none" w:sz="0" w:space="0" w:color="auto"/>
        <w:right w:val="none" w:sz="0" w:space="0" w:color="auto"/>
      </w:divBdr>
    </w:div>
    <w:div w:id="891430300">
      <w:bodyDiv w:val="1"/>
      <w:marLeft w:val="0"/>
      <w:marRight w:val="0"/>
      <w:marTop w:val="0"/>
      <w:marBottom w:val="0"/>
      <w:divBdr>
        <w:top w:val="none" w:sz="0" w:space="0" w:color="auto"/>
        <w:left w:val="none" w:sz="0" w:space="0" w:color="auto"/>
        <w:bottom w:val="none" w:sz="0" w:space="0" w:color="auto"/>
        <w:right w:val="none" w:sz="0" w:space="0" w:color="auto"/>
      </w:divBdr>
    </w:div>
    <w:div w:id="896236485">
      <w:bodyDiv w:val="1"/>
      <w:marLeft w:val="0"/>
      <w:marRight w:val="0"/>
      <w:marTop w:val="0"/>
      <w:marBottom w:val="0"/>
      <w:divBdr>
        <w:top w:val="none" w:sz="0" w:space="0" w:color="auto"/>
        <w:left w:val="none" w:sz="0" w:space="0" w:color="auto"/>
        <w:bottom w:val="none" w:sz="0" w:space="0" w:color="auto"/>
        <w:right w:val="none" w:sz="0" w:space="0" w:color="auto"/>
      </w:divBdr>
    </w:div>
    <w:div w:id="941062049">
      <w:bodyDiv w:val="1"/>
      <w:marLeft w:val="0"/>
      <w:marRight w:val="0"/>
      <w:marTop w:val="0"/>
      <w:marBottom w:val="0"/>
      <w:divBdr>
        <w:top w:val="none" w:sz="0" w:space="0" w:color="auto"/>
        <w:left w:val="none" w:sz="0" w:space="0" w:color="auto"/>
        <w:bottom w:val="none" w:sz="0" w:space="0" w:color="auto"/>
        <w:right w:val="none" w:sz="0" w:space="0" w:color="auto"/>
      </w:divBdr>
    </w:div>
    <w:div w:id="1066878044">
      <w:bodyDiv w:val="1"/>
      <w:marLeft w:val="0"/>
      <w:marRight w:val="0"/>
      <w:marTop w:val="0"/>
      <w:marBottom w:val="0"/>
      <w:divBdr>
        <w:top w:val="none" w:sz="0" w:space="0" w:color="auto"/>
        <w:left w:val="none" w:sz="0" w:space="0" w:color="auto"/>
        <w:bottom w:val="none" w:sz="0" w:space="0" w:color="auto"/>
        <w:right w:val="none" w:sz="0" w:space="0" w:color="auto"/>
      </w:divBdr>
      <w:divsChild>
        <w:div w:id="968559667">
          <w:marLeft w:val="0"/>
          <w:marRight w:val="0"/>
          <w:marTop w:val="0"/>
          <w:marBottom w:val="0"/>
          <w:divBdr>
            <w:top w:val="none" w:sz="0" w:space="0" w:color="auto"/>
            <w:left w:val="none" w:sz="0" w:space="0" w:color="auto"/>
            <w:bottom w:val="none" w:sz="0" w:space="0" w:color="auto"/>
            <w:right w:val="none" w:sz="0" w:space="0" w:color="auto"/>
          </w:divBdr>
        </w:div>
        <w:div w:id="120076891">
          <w:marLeft w:val="0"/>
          <w:marRight w:val="0"/>
          <w:marTop w:val="0"/>
          <w:marBottom w:val="0"/>
          <w:divBdr>
            <w:top w:val="none" w:sz="0" w:space="0" w:color="auto"/>
            <w:left w:val="none" w:sz="0" w:space="0" w:color="auto"/>
            <w:bottom w:val="none" w:sz="0" w:space="0" w:color="auto"/>
            <w:right w:val="none" w:sz="0" w:space="0" w:color="auto"/>
          </w:divBdr>
        </w:div>
        <w:div w:id="1592854954">
          <w:marLeft w:val="0"/>
          <w:marRight w:val="0"/>
          <w:marTop w:val="0"/>
          <w:marBottom w:val="0"/>
          <w:divBdr>
            <w:top w:val="none" w:sz="0" w:space="0" w:color="auto"/>
            <w:left w:val="none" w:sz="0" w:space="0" w:color="auto"/>
            <w:bottom w:val="none" w:sz="0" w:space="0" w:color="auto"/>
            <w:right w:val="none" w:sz="0" w:space="0" w:color="auto"/>
          </w:divBdr>
        </w:div>
        <w:div w:id="1552568747">
          <w:marLeft w:val="0"/>
          <w:marRight w:val="0"/>
          <w:marTop w:val="0"/>
          <w:marBottom w:val="0"/>
          <w:divBdr>
            <w:top w:val="none" w:sz="0" w:space="0" w:color="auto"/>
            <w:left w:val="none" w:sz="0" w:space="0" w:color="auto"/>
            <w:bottom w:val="none" w:sz="0" w:space="0" w:color="auto"/>
            <w:right w:val="none" w:sz="0" w:space="0" w:color="auto"/>
          </w:divBdr>
        </w:div>
      </w:divsChild>
    </w:div>
    <w:div w:id="1114711392">
      <w:bodyDiv w:val="1"/>
      <w:marLeft w:val="0"/>
      <w:marRight w:val="0"/>
      <w:marTop w:val="0"/>
      <w:marBottom w:val="0"/>
      <w:divBdr>
        <w:top w:val="none" w:sz="0" w:space="0" w:color="auto"/>
        <w:left w:val="none" w:sz="0" w:space="0" w:color="auto"/>
        <w:bottom w:val="none" w:sz="0" w:space="0" w:color="auto"/>
        <w:right w:val="none" w:sz="0" w:space="0" w:color="auto"/>
      </w:divBdr>
    </w:div>
    <w:div w:id="1152020291">
      <w:bodyDiv w:val="1"/>
      <w:marLeft w:val="0"/>
      <w:marRight w:val="0"/>
      <w:marTop w:val="0"/>
      <w:marBottom w:val="0"/>
      <w:divBdr>
        <w:top w:val="none" w:sz="0" w:space="0" w:color="auto"/>
        <w:left w:val="none" w:sz="0" w:space="0" w:color="auto"/>
        <w:bottom w:val="none" w:sz="0" w:space="0" w:color="auto"/>
        <w:right w:val="none" w:sz="0" w:space="0" w:color="auto"/>
      </w:divBdr>
    </w:div>
    <w:div w:id="1188593233">
      <w:bodyDiv w:val="1"/>
      <w:marLeft w:val="0"/>
      <w:marRight w:val="0"/>
      <w:marTop w:val="0"/>
      <w:marBottom w:val="0"/>
      <w:divBdr>
        <w:top w:val="none" w:sz="0" w:space="0" w:color="auto"/>
        <w:left w:val="none" w:sz="0" w:space="0" w:color="auto"/>
        <w:bottom w:val="none" w:sz="0" w:space="0" w:color="auto"/>
        <w:right w:val="none" w:sz="0" w:space="0" w:color="auto"/>
      </w:divBdr>
    </w:div>
    <w:div w:id="1351909344">
      <w:bodyDiv w:val="1"/>
      <w:marLeft w:val="0"/>
      <w:marRight w:val="0"/>
      <w:marTop w:val="0"/>
      <w:marBottom w:val="0"/>
      <w:divBdr>
        <w:top w:val="none" w:sz="0" w:space="0" w:color="auto"/>
        <w:left w:val="none" w:sz="0" w:space="0" w:color="auto"/>
        <w:bottom w:val="none" w:sz="0" w:space="0" w:color="auto"/>
        <w:right w:val="none" w:sz="0" w:space="0" w:color="auto"/>
      </w:divBdr>
      <w:divsChild>
        <w:div w:id="1413552776">
          <w:marLeft w:val="547"/>
          <w:marRight w:val="0"/>
          <w:marTop w:val="0"/>
          <w:marBottom w:val="0"/>
          <w:divBdr>
            <w:top w:val="none" w:sz="0" w:space="0" w:color="auto"/>
            <w:left w:val="none" w:sz="0" w:space="0" w:color="auto"/>
            <w:bottom w:val="none" w:sz="0" w:space="0" w:color="auto"/>
            <w:right w:val="none" w:sz="0" w:space="0" w:color="auto"/>
          </w:divBdr>
        </w:div>
      </w:divsChild>
    </w:div>
    <w:div w:id="1385254466">
      <w:bodyDiv w:val="1"/>
      <w:marLeft w:val="0"/>
      <w:marRight w:val="0"/>
      <w:marTop w:val="0"/>
      <w:marBottom w:val="0"/>
      <w:divBdr>
        <w:top w:val="none" w:sz="0" w:space="0" w:color="auto"/>
        <w:left w:val="none" w:sz="0" w:space="0" w:color="auto"/>
        <w:bottom w:val="none" w:sz="0" w:space="0" w:color="auto"/>
        <w:right w:val="none" w:sz="0" w:space="0" w:color="auto"/>
      </w:divBdr>
    </w:div>
    <w:div w:id="1462381537">
      <w:bodyDiv w:val="1"/>
      <w:marLeft w:val="0"/>
      <w:marRight w:val="0"/>
      <w:marTop w:val="0"/>
      <w:marBottom w:val="0"/>
      <w:divBdr>
        <w:top w:val="none" w:sz="0" w:space="0" w:color="auto"/>
        <w:left w:val="none" w:sz="0" w:space="0" w:color="auto"/>
        <w:bottom w:val="none" w:sz="0" w:space="0" w:color="auto"/>
        <w:right w:val="none" w:sz="0" w:space="0" w:color="auto"/>
      </w:divBdr>
    </w:div>
    <w:div w:id="1471434887">
      <w:bodyDiv w:val="1"/>
      <w:marLeft w:val="0"/>
      <w:marRight w:val="0"/>
      <w:marTop w:val="0"/>
      <w:marBottom w:val="0"/>
      <w:divBdr>
        <w:top w:val="none" w:sz="0" w:space="0" w:color="auto"/>
        <w:left w:val="none" w:sz="0" w:space="0" w:color="auto"/>
        <w:bottom w:val="none" w:sz="0" w:space="0" w:color="auto"/>
        <w:right w:val="none" w:sz="0" w:space="0" w:color="auto"/>
      </w:divBdr>
    </w:div>
    <w:div w:id="1554384157">
      <w:bodyDiv w:val="1"/>
      <w:marLeft w:val="0"/>
      <w:marRight w:val="0"/>
      <w:marTop w:val="0"/>
      <w:marBottom w:val="0"/>
      <w:divBdr>
        <w:top w:val="none" w:sz="0" w:space="0" w:color="auto"/>
        <w:left w:val="none" w:sz="0" w:space="0" w:color="auto"/>
        <w:bottom w:val="none" w:sz="0" w:space="0" w:color="auto"/>
        <w:right w:val="none" w:sz="0" w:space="0" w:color="auto"/>
      </w:divBdr>
    </w:div>
    <w:div w:id="1574967518">
      <w:bodyDiv w:val="1"/>
      <w:marLeft w:val="0"/>
      <w:marRight w:val="0"/>
      <w:marTop w:val="0"/>
      <w:marBottom w:val="0"/>
      <w:divBdr>
        <w:top w:val="none" w:sz="0" w:space="0" w:color="auto"/>
        <w:left w:val="none" w:sz="0" w:space="0" w:color="auto"/>
        <w:bottom w:val="none" w:sz="0" w:space="0" w:color="auto"/>
        <w:right w:val="none" w:sz="0" w:space="0" w:color="auto"/>
      </w:divBdr>
    </w:div>
    <w:div w:id="1646163038">
      <w:bodyDiv w:val="1"/>
      <w:marLeft w:val="0"/>
      <w:marRight w:val="0"/>
      <w:marTop w:val="0"/>
      <w:marBottom w:val="0"/>
      <w:divBdr>
        <w:top w:val="none" w:sz="0" w:space="0" w:color="auto"/>
        <w:left w:val="none" w:sz="0" w:space="0" w:color="auto"/>
        <w:bottom w:val="none" w:sz="0" w:space="0" w:color="auto"/>
        <w:right w:val="none" w:sz="0" w:space="0" w:color="auto"/>
      </w:divBdr>
    </w:div>
    <w:div w:id="1653942388">
      <w:bodyDiv w:val="1"/>
      <w:marLeft w:val="0"/>
      <w:marRight w:val="0"/>
      <w:marTop w:val="0"/>
      <w:marBottom w:val="0"/>
      <w:divBdr>
        <w:top w:val="none" w:sz="0" w:space="0" w:color="auto"/>
        <w:left w:val="none" w:sz="0" w:space="0" w:color="auto"/>
        <w:bottom w:val="none" w:sz="0" w:space="0" w:color="auto"/>
        <w:right w:val="none" w:sz="0" w:space="0" w:color="auto"/>
      </w:divBdr>
    </w:div>
    <w:div w:id="1704596224">
      <w:bodyDiv w:val="1"/>
      <w:marLeft w:val="0"/>
      <w:marRight w:val="0"/>
      <w:marTop w:val="0"/>
      <w:marBottom w:val="0"/>
      <w:divBdr>
        <w:top w:val="none" w:sz="0" w:space="0" w:color="auto"/>
        <w:left w:val="none" w:sz="0" w:space="0" w:color="auto"/>
        <w:bottom w:val="none" w:sz="0" w:space="0" w:color="auto"/>
        <w:right w:val="none" w:sz="0" w:space="0" w:color="auto"/>
      </w:divBdr>
      <w:divsChild>
        <w:div w:id="890269724">
          <w:marLeft w:val="144"/>
          <w:marRight w:val="0"/>
          <w:marTop w:val="0"/>
          <w:marBottom w:val="0"/>
          <w:divBdr>
            <w:top w:val="none" w:sz="0" w:space="0" w:color="auto"/>
            <w:left w:val="none" w:sz="0" w:space="0" w:color="auto"/>
            <w:bottom w:val="none" w:sz="0" w:space="0" w:color="auto"/>
            <w:right w:val="none" w:sz="0" w:space="0" w:color="auto"/>
          </w:divBdr>
        </w:div>
        <w:div w:id="240724671">
          <w:marLeft w:val="144"/>
          <w:marRight w:val="0"/>
          <w:marTop w:val="0"/>
          <w:marBottom w:val="0"/>
          <w:divBdr>
            <w:top w:val="none" w:sz="0" w:space="0" w:color="auto"/>
            <w:left w:val="none" w:sz="0" w:space="0" w:color="auto"/>
            <w:bottom w:val="none" w:sz="0" w:space="0" w:color="auto"/>
            <w:right w:val="none" w:sz="0" w:space="0" w:color="auto"/>
          </w:divBdr>
        </w:div>
      </w:divsChild>
    </w:div>
    <w:div w:id="1725333447">
      <w:bodyDiv w:val="1"/>
      <w:marLeft w:val="0"/>
      <w:marRight w:val="0"/>
      <w:marTop w:val="0"/>
      <w:marBottom w:val="0"/>
      <w:divBdr>
        <w:top w:val="none" w:sz="0" w:space="0" w:color="auto"/>
        <w:left w:val="none" w:sz="0" w:space="0" w:color="auto"/>
        <w:bottom w:val="none" w:sz="0" w:space="0" w:color="auto"/>
        <w:right w:val="none" w:sz="0" w:space="0" w:color="auto"/>
      </w:divBdr>
    </w:div>
    <w:div w:id="1764379127">
      <w:bodyDiv w:val="1"/>
      <w:marLeft w:val="0"/>
      <w:marRight w:val="0"/>
      <w:marTop w:val="0"/>
      <w:marBottom w:val="0"/>
      <w:divBdr>
        <w:top w:val="none" w:sz="0" w:space="0" w:color="auto"/>
        <w:left w:val="none" w:sz="0" w:space="0" w:color="auto"/>
        <w:bottom w:val="none" w:sz="0" w:space="0" w:color="auto"/>
        <w:right w:val="none" w:sz="0" w:space="0" w:color="auto"/>
      </w:divBdr>
    </w:div>
    <w:div w:id="1782995178">
      <w:bodyDiv w:val="1"/>
      <w:marLeft w:val="0"/>
      <w:marRight w:val="0"/>
      <w:marTop w:val="0"/>
      <w:marBottom w:val="0"/>
      <w:divBdr>
        <w:top w:val="none" w:sz="0" w:space="0" w:color="auto"/>
        <w:left w:val="none" w:sz="0" w:space="0" w:color="auto"/>
        <w:bottom w:val="none" w:sz="0" w:space="0" w:color="auto"/>
        <w:right w:val="none" w:sz="0" w:space="0" w:color="auto"/>
      </w:divBdr>
    </w:div>
    <w:div w:id="1839811464">
      <w:bodyDiv w:val="1"/>
      <w:marLeft w:val="0"/>
      <w:marRight w:val="0"/>
      <w:marTop w:val="0"/>
      <w:marBottom w:val="0"/>
      <w:divBdr>
        <w:top w:val="none" w:sz="0" w:space="0" w:color="auto"/>
        <w:left w:val="none" w:sz="0" w:space="0" w:color="auto"/>
        <w:bottom w:val="none" w:sz="0" w:space="0" w:color="auto"/>
        <w:right w:val="none" w:sz="0" w:space="0" w:color="auto"/>
      </w:divBdr>
    </w:div>
    <w:div w:id="1877810634">
      <w:bodyDiv w:val="1"/>
      <w:marLeft w:val="0"/>
      <w:marRight w:val="0"/>
      <w:marTop w:val="0"/>
      <w:marBottom w:val="0"/>
      <w:divBdr>
        <w:top w:val="none" w:sz="0" w:space="0" w:color="auto"/>
        <w:left w:val="none" w:sz="0" w:space="0" w:color="auto"/>
        <w:bottom w:val="none" w:sz="0" w:space="0" w:color="auto"/>
        <w:right w:val="none" w:sz="0" w:space="0" w:color="auto"/>
      </w:divBdr>
    </w:div>
    <w:div w:id="1967663930">
      <w:bodyDiv w:val="1"/>
      <w:marLeft w:val="0"/>
      <w:marRight w:val="0"/>
      <w:marTop w:val="0"/>
      <w:marBottom w:val="0"/>
      <w:divBdr>
        <w:top w:val="none" w:sz="0" w:space="0" w:color="auto"/>
        <w:left w:val="none" w:sz="0" w:space="0" w:color="auto"/>
        <w:bottom w:val="none" w:sz="0" w:space="0" w:color="auto"/>
        <w:right w:val="none" w:sz="0" w:space="0" w:color="auto"/>
      </w:divBdr>
    </w:div>
    <w:div w:id="2077119899">
      <w:bodyDiv w:val="1"/>
      <w:marLeft w:val="0"/>
      <w:marRight w:val="0"/>
      <w:marTop w:val="0"/>
      <w:marBottom w:val="0"/>
      <w:divBdr>
        <w:top w:val="none" w:sz="0" w:space="0" w:color="auto"/>
        <w:left w:val="none" w:sz="0" w:space="0" w:color="auto"/>
        <w:bottom w:val="none" w:sz="0" w:space="0" w:color="auto"/>
        <w:right w:val="none" w:sz="0" w:space="0" w:color="auto"/>
      </w:divBdr>
    </w:div>
    <w:div w:id="211204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2884F4-E4DC-194C-8577-E2B50ED2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26</Pages>
  <Words>5560</Words>
  <Characters>31695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Bankhead</dc:creator>
  <cp:keywords/>
  <dc:description/>
  <cp:lastModifiedBy>Kyra Bankhead</cp:lastModifiedBy>
  <cp:revision>233</cp:revision>
  <dcterms:created xsi:type="dcterms:W3CDTF">2022-10-05T20:21:00Z</dcterms:created>
  <dcterms:modified xsi:type="dcterms:W3CDTF">2022-12-29T18:36:00Z</dcterms:modified>
</cp:coreProperties>
</file>